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w:rsidRPr="009B0914" w:rsidR="005A63BD" w:rsidP="005A63BD" w:rsidRDefault="00E51FA5" w14:paraId="39596C11" w14:textId="7AD4CFFC">
      <w:pPr>
        <w:pStyle w:val="NoSpacing"/>
        <w:rPr>
          <w:rFonts w:ascii="Garamond" w:hAnsi="Garamond"/>
          <w:b/>
          <w:sz w:val="24"/>
          <w:szCs w:val="24"/>
          <w:lang w:val="en-US"/>
        </w:rPr>
      </w:pPr>
      <w:r w:rsidRPr="009B0914">
        <w:rPr>
          <w:rFonts w:ascii="Garamond" w:hAnsi="Garamond"/>
          <w:b/>
          <w:sz w:val="24"/>
          <w:szCs w:val="24"/>
          <w:lang w:val="en-US"/>
        </w:rPr>
        <w:t>Luke Emmanuel</w:t>
      </w:r>
    </w:p>
    <w:p w:rsidR="005A63BD" w:rsidP="43A2DA96" w:rsidRDefault="00E51FA5" w14:paraId="36939534" w14:textId="0A09E419">
      <w:pPr>
        <w:pStyle w:val="NoSpacing"/>
        <w:rPr>
          <w:rFonts w:ascii="Garamond" w:hAnsi="Garamond"/>
          <w:b w:val="1"/>
          <w:bCs w:val="1"/>
          <w:sz w:val="18"/>
          <w:szCs w:val="18"/>
        </w:rPr>
      </w:pPr>
      <w:commentRangeStart w:id="513992358"/>
      <w:r w:rsidRPr="43A2DA96" w:rsidR="43A2DA96">
        <w:rPr>
          <w:rFonts w:ascii="Garamond" w:hAnsi="Garamond"/>
          <w:b w:val="1"/>
          <w:bCs w:val="1"/>
          <w:sz w:val="18"/>
          <w:szCs w:val="18"/>
        </w:rPr>
        <w:t xml:space="preserve">#43, Lake </w:t>
      </w:r>
      <w:del w:author="Shibi Emmanuel" w:date="2020-09-03T08:22:30.993Z" w:id="1445438629">
        <w:r w:rsidRPr="43A2DA96" w:rsidDel="43A2DA96">
          <w:rPr>
            <w:rFonts w:ascii="Garamond" w:hAnsi="Garamond"/>
            <w:b w:val="1"/>
            <w:bCs w:val="1"/>
            <w:sz w:val="18"/>
            <w:szCs w:val="18"/>
          </w:rPr>
          <w:delText>v</w:delText>
        </w:r>
      </w:del>
      <w:ins w:author="Shibi Emmanuel" w:date="2020-09-03T08:22:31.043Z" w:id="2007394087">
        <w:r w:rsidRPr="43A2DA96" w:rsidR="43A2DA96">
          <w:rPr>
            <w:rFonts w:ascii="Garamond" w:hAnsi="Garamond"/>
            <w:b w:val="1"/>
            <w:bCs w:val="1"/>
            <w:sz w:val="18"/>
            <w:szCs w:val="18"/>
          </w:rPr>
          <w:t>V</w:t>
        </w:r>
      </w:ins>
      <w:r w:rsidRPr="43A2DA96" w:rsidR="43A2DA96">
        <w:rPr>
          <w:rFonts w:ascii="Garamond" w:hAnsi="Garamond"/>
          <w:b w:val="1"/>
          <w:bCs w:val="1"/>
          <w:sz w:val="18"/>
          <w:szCs w:val="18"/>
        </w:rPr>
        <w:t xml:space="preserve">iew </w:t>
      </w:r>
      <w:del w:author="Shibi Emmanuel" w:date="2020-09-03T08:22:40.186Z" w:id="407502790">
        <w:r w:rsidRPr="43A2DA96" w:rsidDel="43A2DA96">
          <w:rPr>
            <w:rFonts w:ascii="Garamond" w:hAnsi="Garamond"/>
            <w:b w:val="1"/>
            <w:bCs w:val="1"/>
            <w:sz w:val="18"/>
            <w:szCs w:val="18"/>
          </w:rPr>
          <w:delText>c</w:delText>
        </w:r>
      </w:del>
      <w:ins w:author="Shibi Emmanuel" w:date="2020-09-03T08:22:40.25Z" w:id="1963955220">
        <w:r w:rsidRPr="43A2DA96" w:rsidR="43A2DA96">
          <w:rPr>
            <w:rFonts w:ascii="Garamond" w:hAnsi="Garamond"/>
            <w:b w:val="1"/>
            <w:bCs w:val="1"/>
            <w:sz w:val="18"/>
            <w:szCs w:val="18"/>
          </w:rPr>
          <w:t>C</w:t>
        </w:r>
      </w:ins>
      <w:r w:rsidRPr="43A2DA96" w:rsidR="43A2DA96">
        <w:rPr>
          <w:rFonts w:ascii="Garamond" w:hAnsi="Garamond"/>
          <w:b w:val="1"/>
          <w:bCs w:val="1"/>
          <w:sz w:val="18"/>
          <w:szCs w:val="18"/>
        </w:rPr>
        <w:t xml:space="preserve">olony, Miramar, Panaji, Goa, 403001 </w:t>
      </w:r>
      <w:commentRangeEnd w:id="513992358"/>
      <w:r>
        <w:rPr>
          <w:rStyle w:val="CommentReference"/>
        </w:rPr>
        <w:commentReference w:id="513992358"/>
      </w:r>
      <w:r w:rsidRPr="43A2DA96" w:rsidR="43A2DA96">
        <w:rPr>
          <w:rFonts w:ascii="Garamond" w:hAnsi="Garamond"/>
          <w:b w:val="1"/>
          <w:bCs w:val="1"/>
          <w:sz w:val="18"/>
          <w:szCs w:val="18"/>
        </w:rPr>
        <w:t xml:space="preserve">| </w:t>
      </w:r>
      <w:ins w:author="Shibi Emmanuel" w:date="2020-09-03T08:22:49.24Z" w:id="12533098">
        <w:r w:rsidRPr="43A2DA96" w:rsidR="43A2DA96">
          <w:rPr>
            <w:rFonts w:ascii="Garamond" w:hAnsi="Garamond"/>
            <w:b w:val="1"/>
            <w:bCs w:val="1"/>
            <w:sz w:val="18"/>
            <w:szCs w:val="18"/>
          </w:rPr>
          <w:t xml:space="preserve">+91 </w:t>
        </w:r>
      </w:ins>
      <w:r w:rsidRPr="43A2DA96" w:rsidR="43A2DA96">
        <w:rPr>
          <w:rFonts w:ascii="Garamond" w:hAnsi="Garamond"/>
          <w:b w:val="1"/>
          <w:bCs w:val="1"/>
          <w:sz w:val="18"/>
          <w:szCs w:val="18"/>
        </w:rPr>
        <w:t xml:space="preserve">9535186954| </w:t>
      </w:r>
      <w:ins w:author="Shibi Emmanuel" w:date="2020-09-03T08:23:27.143Z" w:id="138708641">
        <w:r>
          <w:fldChar w:fldCharType="begin"/>
        </w:r>
        <w:r>
          <w:instrText xml:space="preserve">HYPERLINK "mailto:lukeLuke.eEmmanuel.2018@sse.ac.in" </w:instrText>
        </w:r>
        <w:r>
          <w:fldChar w:fldCharType="separate"/>
        </w:r>
      </w:ins>
      <w:r w:rsidRPr="43A2DA96" w:rsidR="43A2DA96">
        <w:rPr>
          <w:rFonts w:ascii="Garamond" w:hAnsi="Garamond"/>
          <w:b w:val="1"/>
          <w:bCs w:val="1"/>
          <w:sz w:val="18"/>
          <w:szCs w:val="18"/>
        </w:rPr>
        <w:t>luke.e</w:t>
      </w:r>
      <w:r w:rsidRPr="43A2DA96" w:rsidR="43A2DA96">
        <w:rPr>
          <w:rStyle w:val="Hyperlink"/>
          <w:rFonts w:ascii="Garamond" w:hAnsi="Garamond"/>
          <w:b w:val="1"/>
          <w:bCs w:val="1"/>
          <w:sz w:val="18"/>
          <w:szCs w:val="18"/>
        </w:rPr>
        <w:t>mmanuel.2018@sse.ac.in</w:t>
      </w:r>
      <w:r>
        <w:fldChar w:fldCharType="end"/>
      </w:r>
      <w:commentRangeStart w:id="624826063"/>
      <w:commentRangeEnd w:id="624826063"/>
      <w:r>
        <w:rPr>
          <w:rStyle w:val="CommentReference"/>
        </w:rPr>
        <w:commentReference w:id="624826063"/>
      </w:r>
    </w:p>
    <w:p w:rsidR="003D5D89" w:rsidP="005A63BD" w:rsidRDefault="00350A28" w14:paraId="35AEB0C5" w14:textId="01899FB5">
      <w:pPr>
        <w:pStyle w:val="NoSpacing"/>
        <w:rPr>
          <w:rFonts w:ascii="Garamond" w:hAnsi="Garamond"/>
          <w:b/>
        </w:rPr>
      </w:pPr>
      <w:r>
        <w:rPr>
          <w:rFonts w:ascii="Garamond" w:hAnsi="Garamond"/>
          <w:b/>
          <w:noProof/>
          <w:lang w:val="en-GB" w:eastAsia="en-GB"/>
        </w:rPr>
        <mc:AlternateContent>
          <mc:Choice Requires="wps">
            <w:drawing>
              <wp:anchor distT="0" distB="0" distL="114300" distR="114300" simplePos="0" relativeHeight="251675648" behindDoc="0" locked="0" layoutInCell="1" allowOverlap="1" wp14:anchorId="45A6275E" wp14:editId="4B6EB902">
                <wp:simplePos x="0" y="0"/>
                <wp:positionH relativeFrom="margin">
                  <wp:align>left</wp:align>
                </wp:positionH>
                <wp:positionV relativeFrom="paragraph">
                  <wp:posOffset>60960</wp:posOffset>
                </wp:positionV>
                <wp:extent cx="5556250" cy="22225"/>
                <wp:effectExtent l="0" t="0" r="25400" b="34925"/>
                <wp:wrapNone/>
                <wp:docPr id="8" name="Straight Connector 8"/>
                <wp:cNvGraphicFramePr/>
                <a:graphic xmlns:a="http://schemas.openxmlformats.org/drawingml/2006/main">
                  <a:graphicData uri="http://schemas.microsoft.com/office/word/2010/wordprocessingShape">
                    <wps:wsp>
                      <wps:cNvCnPr/>
                      <wps:spPr>
                        <a:xfrm flipV="1">
                          <a:off x="0" y="0"/>
                          <a:ext cx="5556250" cy="22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01362EE1">
              <v:line id="Straight Connector 8" style="position:absolute;flip:y;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5b9bd5 [3204]" strokeweight=".5pt" from="0,4.8pt" to="437.5pt,6.55pt" w14:anchorId="4AF359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">
                <v:stroke joinstyle="miter"/>
                <w10:wrap anchorx="margin"/>
              </v:line>
            </w:pict>
          </mc:Fallback>
        </mc:AlternateContent>
      </w:r>
    </w:p>
    <w:p w:rsidRPr="009B0914" w:rsidR="00D808BC" w:rsidP="005A63BD" w:rsidRDefault="005A63BD" w14:paraId="6445D1A4" w14:textId="6F85F80B">
      <w:pPr>
        <w:pStyle w:val="NoSpacing"/>
        <w:rPr>
          <w:rFonts w:ascii="Garamond" w:hAnsi="Garamond"/>
          <w:b/>
          <w:sz w:val="24"/>
          <w:szCs w:val="24"/>
        </w:rPr>
      </w:pPr>
      <w:r w:rsidRPr="009B0914">
        <w:rPr>
          <w:rFonts w:ascii="Garamond" w:hAnsi="Garamond"/>
          <w:b/>
          <w:sz w:val="24"/>
          <w:szCs w:val="24"/>
        </w:rPr>
        <w:t xml:space="preserve">Career Objective </w:t>
      </w:r>
    </w:p>
    <w:p w:rsidRPr="00016B21" w:rsidR="009B0914" w:rsidP="43A2DA96" w:rsidRDefault="006F6149" w14:paraId="3656BD5E" w14:textId="4B6748D6" w14:noSpellErr="1">
      <w:pPr>
        <w:pStyle w:val="NoSpacing"/>
        <w:rPr>
          <w:rFonts w:ascii="Garamond" w:hAnsi="Garamond"/>
          <w:sz w:val="20"/>
          <w:szCs w:val="20"/>
          <w:lang w:val="en-US"/>
        </w:rPr>
      </w:pPr>
      <w:commentRangeStart w:id="653553299"/>
      <w:r w:rsidRPr="43A2DA96">
        <w:rPr>
          <w:rFonts w:ascii="Garamond" w:hAnsi="Garamond"/>
          <w:sz w:val="20"/>
          <w:szCs w:val="20"/>
          <w:shd w:val="clear" w:color="auto" w:fill="FFFFFF"/>
        </w:rPr>
        <w:t xml:space="preserve">To </w:t>
      </w:r>
      <w:r w:rsidRPr="43A2DA96" w:rsidR="00D13F52">
        <w:rPr>
          <w:rFonts w:ascii="Garamond" w:hAnsi="Garamond"/>
          <w:sz w:val="20"/>
          <w:szCs w:val="20"/>
          <w:shd w:val="clear" w:color="auto" w:fill="FFFFFF"/>
        </w:rPr>
        <w:t>pursue a career as a</w:t>
      </w:r>
      <w:r w:rsidRPr="43A2DA96" w:rsidR="00B33DBD">
        <w:rPr>
          <w:rFonts w:ascii="Garamond" w:hAnsi="Garamond"/>
          <w:sz w:val="20"/>
          <w:szCs w:val="20"/>
          <w:shd w:val="clear" w:color="auto" w:fill="FFFFFF"/>
        </w:rPr>
        <w:t xml:space="preserve"> data analyst</w:t>
      </w:r>
      <w:r w:rsidRPr="43A2DA96" w:rsidR="00D13F52">
        <w:rPr>
          <w:rFonts w:ascii="Garamond" w:hAnsi="Garamond"/>
          <w:sz w:val="20"/>
          <w:szCs w:val="20"/>
          <w:shd w:val="clear" w:color="auto" w:fill="FFFFFF"/>
        </w:rPr>
        <w:t xml:space="preserve"> fully utilizing</w:t>
      </w:r>
      <w:r w:rsidRPr="43A2DA96">
        <w:rPr>
          <w:rFonts w:ascii="Garamond" w:hAnsi="Garamond"/>
          <w:sz w:val="20"/>
          <w:szCs w:val="20"/>
          <w:shd w:val="clear" w:color="auto" w:fill="FFFFFF"/>
        </w:rPr>
        <w:t xml:space="preserve"> my training and skills by providing an insight to the organization into the behaviour of the financial markets and the changing trends of economies worldwide while getting a chance to learn from the industry experts</w:t>
      </w:r>
      <w:r w:rsidRPr="43A2DA96">
        <w:rPr>
          <w:rFonts w:ascii="Garamond" w:hAnsi="Garamond"/>
          <w:sz w:val="20"/>
          <w:szCs w:val="20"/>
          <w:lang w:val="en-US"/>
        </w:rPr>
        <w:t>.</w:t>
      </w:r>
      <w:commentRangeEnd w:id="653553299"/>
      <w:r>
        <w:rPr>
          <w:rStyle w:val="CommentReference"/>
        </w:rPr>
        <w:commentReference w:id="653553299"/>
      </w:r>
    </w:p>
    <w:p w:rsidR="003D5D89" w:rsidP="005A63BD" w:rsidRDefault="00350A28" w14:paraId="0EF2C528" w14:textId="56B69348">
      <w:pPr>
        <w:pStyle w:val="NoSpacing"/>
        <w:rPr>
          <w:rFonts w:ascii="Garamond" w:hAnsi="Garamond"/>
          <w:b/>
          <w:lang w:val="en-US"/>
        </w:rPr>
      </w:pPr>
      <w:r>
        <w:rPr>
          <w:rFonts w:ascii="Garamond" w:hAnsi="Garamond"/>
          <w:b/>
          <w:noProof/>
          <w:lang w:val="en-GB" w:eastAsia="en-GB"/>
        </w:rPr>
        <mc:AlternateContent>
          <mc:Choice Requires="wps">
            <w:drawing>
              <wp:anchor distT="0" distB="0" distL="114300" distR="114300" simplePos="0" relativeHeight="251677696" behindDoc="0" locked="0" layoutInCell="1" allowOverlap="1" wp14:anchorId="09E90357" wp14:editId="01B22985">
                <wp:simplePos x="0" y="0"/>
                <wp:positionH relativeFrom="margin">
                  <wp:align>left</wp:align>
                </wp:positionH>
                <wp:positionV relativeFrom="paragraph">
                  <wp:posOffset>62865</wp:posOffset>
                </wp:positionV>
                <wp:extent cx="5556250" cy="22225"/>
                <wp:effectExtent l="0" t="0" r="25400" b="34925"/>
                <wp:wrapNone/>
                <wp:docPr id="9" name="Straight Connector 9"/>
                <wp:cNvGraphicFramePr/>
                <a:graphic xmlns:a="http://schemas.openxmlformats.org/drawingml/2006/main">
                  <a:graphicData uri="http://schemas.microsoft.com/office/word/2010/wordprocessingShape">
                    <wps:wsp>
                      <wps:cNvCnPr/>
                      <wps:spPr>
                        <a:xfrm flipV="1">
                          <a:off x="0" y="0"/>
                          <a:ext cx="5556250" cy="22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76FF256">
              <v:line id="Straight Connector 9" style="position:absolute;flip:y;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5b9bd5 [3204]" strokeweight=".5pt" from="0,4.95pt" to="437.5pt,6.7pt" w14:anchorId="7FF003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">
                <v:stroke joinstyle="miter"/>
                <w10:wrap anchorx="margin"/>
              </v:line>
            </w:pict>
          </mc:Fallback>
        </mc:AlternateContent>
      </w:r>
    </w:p>
    <w:p w:rsidRPr="009B0914" w:rsidR="00D808BC" w:rsidP="00D808BC" w:rsidRDefault="005A63BD" w14:paraId="3F799912" w14:textId="3AC29ABA">
      <w:pPr>
        <w:pStyle w:val="NoSpacing"/>
        <w:rPr>
          <w:rFonts w:ascii="Garamond" w:hAnsi="Garamond"/>
          <w:b/>
          <w:sz w:val="24"/>
          <w:szCs w:val="24"/>
          <w:lang w:val="en-US"/>
        </w:rPr>
      </w:pPr>
      <w:r w:rsidRPr="009B0914">
        <w:rPr>
          <w:rFonts w:ascii="Garamond" w:hAnsi="Garamond"/>
          <w:b/>
          <w:sz w:val="24"/>
          <w:szCs w:val="24"/>
          <w:lang w:val="en-US"/>
        </w:rPr>
        <w:t>Education</w:t>
      </w:r>
    </w:p>
    <w:p w:rsidRPr="008A5BDD" w:rsidR="005A63BD" w:rsidP="00D808BC" w:rsidRDefault="005A63BD" w14:paraId="68DF8215" w14:textId="7519F96C">
      <w:pPr>
        <w:pStyle w:val="NoSpacing"/>
      </w:pPr>
      <w:r w:rsidRPr="002A33CB">
        <w:rPr>
          <w:rStyle w:val="Heading2Char"/>
          <w:rFonts w:eastAsiaTheme="minorHAnsi"/>
        </w:rPr>
        <w:t>M</w:t>
      </w:r>
      <w:r>
        <w:rPr>
          <w:rStyle w:val="Heading2Char"/>
          <w:rFonts w:eastAsiaTheme="minorHAnsi"/>
        </w:rPr>
        <w:t>.Sc. Economics, Symbiosis</w:t>
      </w:r>
      <w:r w:rsidR="003427D8">
        <w:rPr>
          <w:rStyle w:val="Heading2Char"/>
          <w:rFonts w:eastAsiaTheme="minorHAnsi"/>
        </w:rPr>
        <w:t xml:space="preserve"> School of Economics</w:t>
      </w:r>
      <w:r w:rsidR="003427D8">
        <w:rPr>
          <w:rStyle w:val="Heading2Char"/>
          <w:rFonts w:eastAsiaTheme="minorHAnsi"/>
        </w:rPr>
        <w:tab/>
      </w:r>
      <w:r w:rsidR="003427D8">
        <w:rPr>
          <w:rStyle w:val="Heading2Char"/>
          <w:rFonts w:eastAsiaTheme="minorHAnsi"/>
        </w:rPr>
        <w:tab/>
      </w:r>
      <w:r w:rsidR="003427D8">
        <w:rPr>
          <w:rStyle w:val="Heading2Char"/>
          <w:rFonts w:eastAsiaTheme="minorHAnsi"/>
        </w:rPr>
        <w:tab/>
      </w:r>
      <w:r w:rsidR="003427D8">
        <w:rPr>
          <w:rStyle w:val="Heading2Char"/>
          <w:rFonts w:eastAsiaTheme="minorHAnsi"/>
        </w:rPr>
        <w:tab/>
      </w:r>
      <w:r w:rsidR="003427D8">
        <w:rPr>
          <w:rStyle w:val="Heading2Char"/>
          <w:rFonts w:eastAsiaTheme="minorHAnsi"/>
        </w:rPr>
        <w:tab/>
      </w:r>
      <w:r w:rsidR="003427D8">
        <w:rPr>
          <w:rStyle w:val="Heading2Char"/>
          <w:rFonts w:eastAsiaTheme="minorHAnsi"/>
        </w:rPr>
        <w:t xml:space="preserve">             </w:t>
      </w:r>
      <w:r>
        <w:rPr>
          <w:rStyle w:val="Heading2Char"/>
          <w:rFonts w:eastAsiaTheme="minorHAnsi"/>
        </w:rPr>
        <w:t>20</w:t>
      </w:r>
      <w:r w:rsidR="00526B94">
        <w:rPr>
          <w:rStyle w:val="Heading2Char"/>
          <w:rFonts w:eastAsiaTheme="minorHAnsi"/>
        </w:rPr>
        <w:t>20</w:t>
      </w:r>
    </w:p>
    <w:p w:rsidR="003427D8" w:rsidP="003427D8" w:rsidRDefault="005A63BD" w14:paraId="30E64462" w14:textId="0542F1E1">
      <w:pPr>
        <w:pStyle w:val="NoSpacing"/>
        <w:tabs>
          <w:tab w:val="left" w:pos="7845"/>
          <w:tab w:val="left" w:pos="8025"/>
        </w:tabs>
        <w:rPr>
          <w:rStyle w:val="LocationCharChar"/>
          <w:rFonts w:eastAsiaTheme="minorHAnsi"/>
        </w:rPr>
      </w:pPr>
      <w:r w:rsidRPr="005A63BD">
        <w:rPr>
          <w:rStyle w:val="CollegeCharChar"/>
          <w:rFonts w:eastAsiaTheme="minorHAnsi"/>
          <w:b w:val="0"/>
        </w:rPr>
        <w:t>Symbiosis International University</w:t>
      </w:r>
      <w:r w:rsidRPr="005A63BD">
        <w:rPr>
          <w:rStyle w:val="LocationCharChar"/>
          <w:rFonts w:eastAsiaTheme="minorHAnsi"/>
          <w:b/>
        </w:rPr>
        <w:t xml:space="preserve">, </w:t>
      </w:r>
      <w:r w:rsidRPr="00BB17DC">
        <w:rPr>
          <w:rStyle w:val="LocationCharChar"/>
          <w:rFonts w:eastAsiaTheme="minorHAnsi"/>
        </w:rPr>
        <w:t>Pune</w:t>
      </w:r>
      <w:r w:rsidR="003427D8">
        <w:rPr>
          <w:rStyle w:val="LocationCharChar"/>
          <w:rFonts w:eastAsiaTheme="minorHAnsi"/>
        </w:rPr>
        <w:tab/>
      </w:r>
      <w:r w:rsidR="003427D8">
        <w:rPr>
          <w:rStyle w:val="LocationCharChar"/>
          <w:rFonts w:eastAsiaTheme="minorHAnsi"/>
        </w:rPr>
        <w:t>(</w:t>
      </w:r>
      <w:proofErr w:type="gramStart"/>
      <w:r w:rsidR="003427D8">
        <w:rPr>
          <w:rStyle w:val="LocationCharChar"/>
          <w:rFonts w:eastAsiaTheme="minorHAnsi"/>
        </w:rPr>
        <w:t>Expected)</w:t>
      </w:r>
      <w:r w:rsidRPr="003427D8" w:rsidR="003427D8">
        <w:rPr>
          <w:rStyle w:val="LocationCharChar"/>
          <w:rFonts w:eastAsiaTheme="minorHAnsi"/>
          <w:i w:val="0"/>
        </w:rPr>
        <w:t xml:space="preserve"> </w:t>
      </w:r>
      <w:r w:rsidR="00637C81">
        <w:rPr>
          <w:rStyle w:val="LocationCharChar"/>
          <w:rFonts w:eastAsiaTheme="minorHAnsi"/>
          <w:i w:val="0"/>
        </w:rPr>
        <w:t xml:space="preserve">  </w:t>
      </w:r>
      <w:proofErr w:type="gramEnd"/>
      <w:r w:rsidR="00637C81">
        <w:rPr>
          <w:rStyle w:val="LocationCharChar"/>
          <w:rFonts w:eastAsiaTheme="minorHAnsi"/>
          <w:i w:val="0"/>
        </w:rPr>
        <w:t xml:space="preserve">           </w:t>
      </w:r>
      <w:r w:rsidRPr="003427D8" w:rsidR="003427D8">
        <w:rPr>
          <w:rStyle w:val="LocationCharChar"/>
          <w:rFonts w:eastAsiaTheme="minorHAnsi"/>
          <w:i w:val="0"/>
        </w:rPr>
        <w:t xml:space="preserve">Specialization in Development Studies                                                                             </w:t>
      </w:r>
      <w:r w:rsidRPr="003427D8" w:rsidR="003427D8">
        <w:rPr>
          <w:rStyle w:val="LocationCharChar"/>
          <w:rFonts w:eastAsiaTheme="minorHAnsi"/>
        </w:rPr>
        <w:t xml:space="preserve">       </w:t>
      </w:r>
      <w:r w:rsidR="003427D8">
        <w:rPr>
          <w:rStyle w:val="LocationCharChar"/>
          <w:rFonts w:eastAsiaTheme="minorHAnsi"/>
        </w:rPr>
        <w:tab/>
      </w:r>
    </w:p>
    <w:p w:rsidRPr="00BB17DC" w:rsidR="005A63BD" w:rsidP="005A63BD" w:rsidRDefault="005A63BD" w14:paraId="2E277E3E" w14:textId="77777777">
      <w:pPr>
        <w:pStyle w:val="NoSpacing"/>
        <w:rPr>
          <w:rStyle w:val="LocationCharChar"/>
          <w:rFonts w:eastAsiaTheme="minorHAnsi"/>
        </w:rPr>
      </w:pPr>
    </w:p>
    <w:p w:rsidRPr="005A63BD" w:rsidR="005A63BD" w:rsidP="005A63BD" w:rsidRDefault="005A63BD" w14:paraId="3C22D695" w14:textId="2D25BBD6">
      <w:pPr>
        <w:pStyle w:val="NoSpacing"/>
        <w:rPr>
          <w:rFonts w:ascii="Garamond" w:hAnsi="Garamond"/>
          <w:b/>
          <w:bCs/>
          <w:sz w:val="20"/>
          <w:szCs w:val="20"/>
          <w:lang w:val="en-US"/>
        </w:rPr>
      </w:pPr>
      <w:r w:rsidRPr="005A63BD">
        <w:rPr>
          <w:rFonts w:ascii="Garamond" w:hAnsi="Garamond"/>
          <w:b/>
          <w:bCs/>
          <w:sz w:val="20"/>
          <w:szCs w:val="20"/>
          <w:lang w:val="en-US"/>
        </w:rPr>
        <w:t>B.</w:t>
      </w:r>
      <w:r w:rsidR="00E51FA5">
        <w:rPr>
          <w:rFonts w:ascii="Garamond" w:hAnsi="Garamond"/>
          <w:b/>
          <w:bCs/>
          <w:sz w:val="20"/>
          <w:szCs w:val="20"/>
          <w:lang w:val="en-US"/>
        </w:rPr>
        <w:t>com</w:t>
      </w:r>
      <w:r w:rsidR="003427D8">
        <w:rPr>
          <w:rFonts w:ascii="Garamond" w:hAnsi="Garamond"/>
          <w:bCs/>
          <w:sz w:val="20"/>
          <w:szCs w:val="20"/>
          <w:lang w:val="en-US"/>
        </w:rPr>
        <w:t xml:space="preserve"> </w:t>
      </w:r>
      <w:r w:rsidRPr="003427D8" w:rsidR="003427D8">
        <w:rPr>
          <w:rFonts w:ascii="Garamond" w:hAnsi="Garamond"/>
          <w:b/>
          <w:bCs/>
          <w:sz w:val="20"/>
          <w:szCs w:val="20"/>
          <w:lang w:val="en-US"/>
        </w:rPr>
        <w:t>(Hons)</w:t>
      </w:r>
      <w:r w:rsidRPr="003427D8">
        <w:rPr>
          <w:rFonts w:ascii="Garamond" w:hAnsi="Garamond"/>
          <w:b/>
          <w:bCs/>
          <w:sz w:val="20"/>
          <w:szCs w:val="20"/>
          <w:lang w:val="en-US"/>
        </w:rPr>
        <w:tab/>
      </w:r>
      <w:r>
        <w:rPr>
          <w:rFonts w:ascii="Garamond" w:hAnsi="Garamond"/>
          <w:b/>
          <w:bCs/>
          <w:sz w:val="20"/>
          <w:szCs w:val="20"/>
          <w:lang w:val="en-US"/>
        </w:rPr>
        <w:tab/>
      </w:r>
      <w:r>
        <w:rPr>
          <w:rFonts w:ascii="Garamond" w:hAnsi="Garamond"/>
          <w:b/>
          <w:bCs/>
          <w:sz w:val="20"/>
          <w:szCs w:val="20"/>
          <w:lang w:val="en-US"/>
        </w:rPr>
        <w:tab/>
      </w:r>
      <w:r>
        <w:rPr>
          <w:rFonts w:ascii="Garamond" w:hAnsi="Garamond"/>
          <w:b/>
          <w:bCs/>
          <w:sz w:val="20"/>
          <w:szCs w:val="20"/>
          <w:lang w:val="en-US"/>
        </w:rPr>
        <w:tab/>
      </w:r>
      <w:r>
        <w:rPr>
          <w:rFonts w:ascii="Garamond" w:hAnsi="Garamond"/>
          <w:b/>
          <w:bCs/>
          <w:sz w:val="20"/>
          <w:szCs w:val="20"/>
          <w:lang w:val="en-US"/>
        </w:rPr>
        <w:tab/>
      </w:r>
      <w:r>
        <w:rPr>
          <w:rFonts w:ascii="Garamond" w:hAnsi="Garamond"/>
          <w:b/>
          <w:bCs/>
          <w:sz w:val="20"/>
          <w:szCs w:val="20"/>
          <w:lang w:val="en-US"/>
        </w:rPr>
        <w:tab/>
      </w:r>
      <w:r>
        <w:rPr>
          <w:rFonts w:ascii="Garamond" w:hAnsi="Garamond"/>
          <w:b/>
          <w:bCs/>
          <w:sz w:val="20"/>
          <w:szCs w:val="20"/>
          <w:lang w:val="en-US"/>
        </w:rPr>
        <w:tab/>
      </w:r>
      <w:r w:rsidR="00E51FA5">
        <w:rPr>
          <w:rFonts w:ascii="Garamond" w:hAnsi="Garamond"/>
          <w:b/>
          <w:bCs/>
          <w:sz w:val="20"/>
          <w:szCs w:val="20"/>
          <w:lang w:val="en-US"/>
        </w:rPr>
        <w:t xml:space="preserve">          </w:t>
      </w:r>
      <w:r w:rsidR="003427D8">
        <w:rPr>
          <w:rFonts w:ascii="Garamond" w:hAnsi="Garamond"/>
          <w:b/>
          <w:bCs/>
          <w:sz w:val="20"/>
          <w:szCs w:val="20"/>
          <w:lang w:val="en-US"/>
        </w:rPr>
        <w:t xml:space="preserve">                  </w:t>
      </w:r>
      <w:r w:rsidR="00E51FA5">
        <w:rPr>
          <w:rFonts w:ascii="Garamond" w:hAnsi="Garamond"/>
          <w:b/>
          <w:bCs/>
          <w:sz w:val="20"/>
          <w:szCs w:val="20"/>
          <w:lang w:val="en-US"/>
        </w:rPr>
        <w:t xml:space="preserve"> </w:t>
      </w:r>
      <w:r w:rsidR="003427D8">
        <w:rPr>
          <w:rFonts w:ascii="Garamond" w:hAnsi="Garamond"/>
          <w:b/>
          <w:bCs/>
          <w:sz w:val="20"/>
          <w:szCs w:val="20"/>
          <w:lang w:val="en-US"/>
        </w:rPr>
        <w:t xml:space="preserve">              </w:t>
      </w:r>
      <w:r>
        <w:rPr>
          <w:rFonts w:ascii="Garamond" w:hAnsi="Garamond"/>
          <w:b/>
          <w:bCs/>
          <w:sz w:val="20"/>
          <w:szCs w:val="20"/>
          <w:lang w:val="en-US"/>
        </w:rPr>
        <w:t>20</w:t>
      </w:r>
      <w:r w:rsidR="00526B94">
        <w:rPr>
          <w:rFonts w:ascii="Garamond" w:hAnsi="Garamond"/>
          <w:b/>
          <w:bCs/>
          <w:sz w:val="20"/>
          <w:szCs w:val="20"/>
          <w:lang w:val="en-US"/>
        </w:rPr>
        <w:t>18</w:t>
      </w:r>
    </w:p>
    <w:p w:rsidRPr="005A63BD" w:rsidR="005A63BD" w:rsidP="005A63BD" w:rsidRDefault="00E51FA5" w14:paraId="1F8EE59A" w14:textId="12306731">
      <w:pPr>
        <w:pStyle w:val="NoSpacing"/>
        <w:rPr>
          <w:rFonts w:ascii="Garamond" w:hAnsi="Garamond"/>
          <w:sz w:val="20"/>
          <w:szCs w:val="20"/>
          <w:lang w:val="en-US"/>
        </w:rPr>
      </w:pPr>
      <w:r>
        <w:rPr>
          <w:rFonts w:ascii="Garamond" w:hAnsi="Garamond"/>
          <w:bCs/>
          <w:i/>
          <w:sz w:val="20"/>
          <w:szCs w:val="20"/>
          <w:lang w:val="en-US"/>
        </w:rPr>
        <w:t>Jain University</w:t>
      </w:r>
      <w:r w:rsidR="00105214">
        <w:rPr>
          <w:rFonts w:ascii="Garamond" w:hAnsi="Garamond"/>
          <w:bCs/>
          <w:i/>
          <w:sz w:val="20"/>
          <w:szCs w:val="20"/>
          <w:lang w:val="en-US"/>
        </w:rPr>
        <w:t>, Bangalore</w:t>
      </w:r>
    </w:p>
    <w:p w:rsidR="005A63BD" w:rsidP="005A63BD" w:rsidRDefault="00526B94" w14:paraId="480B05C2" w14:textId="58478A68">
      <w:pPr>
        <w:pStyle w:val="NoSpacing"/>
        <w:rPr>
          <w:rFonts w:ascii="Garamond" w:hAnsi="Garamond"/>
          <w:sz w:val="20"/>
          <w:szCs w:val="20"/>
          <w:lang w:val="en-US"/>
        </w:rPr>
      </w:pPr>
      <w:r>
        <w:rPr>
          <w:rFonts w:ascii="Garamond" w:hAnsi="Garamond"/>
          <w:sz w:val="20"/>
          <w:szCs w:val="20"/>
          <w:lang w:val="en-US"/>
        </w:rPr>
        <w:t>Specialization</w:t>
      </w:r>
      <w:r w:rsidRPr="005A63BD" w:rsidR="005A63BD">
        <w:rPr>
          <w:rFonts w:ascii="Garamond" w:hAnsi="Garamond"/>
          <w:sz w:val="20"/>
          <w:szCs w:val="20"/>
          <w:lang w:val="en-US"/>
        </w:rPr>
        <w:t xml:space="preserve"> </w:t>
      </w:r>
      <w:r>
        <w:rPr>
          <w:rFonts w:ascii="Garamond" w:hAnsi="Garamond"/>
          <w:sz w:val="20"/>
          <w:szCs w:val="20"/>
          <w:lang w:val="en-US"/>
        </w:rPr>
        <w:t xml:space="preserve">in </w:t>
      </w:r>
      <w:r w:rsidR="00E51FA5">
        <w:rPr>
          <w:rFonts w:ascii="Garamond" w:hAnsi="Garamond"/>
          <w:sz w:val="20"/>
          <w:szCs w:val="20"/>
          <w:lang w:val="en-US"/>
        </w:rPr>
        <w:t>Marketing</w:t>
      </w:r>
      <w:r w:rsidR="003427D8">
        <w:rPr>
          <w:rFonts w:ascii="Garamond" w:hAnsi="Garamond"/>
          <w:sz w:val="20"/>
          <w:szCs w:val="20"/>
          <w:lang w:val="en-US"/>
        </w:rPr>
        <w:t>; Graduated with 6.7 CGPA</w:t>
      </w:r>
    </w:p>
    <w:p w:rsidRPr="00C45389" w:rsidR="00C45389" w:rsidP="00C45389" w:rsidRDefault="00350A28" w14:paraId="4425C061" w14:textId="4B958DF3">
      <w:pPr>
        <w:pStyle w:val="NoSpacing"/>
        <w:tabs>
          <w:tab w:val="left" w:pos="7935"/>
        </w:tabs>
        <w:rPr>
          <w:rFonts w:ascii="Garamond" w:hAnsi="Garamond"/>
          <w:b/>
          <w:sz w:val="20"/>
          <w:szCs w:val="20"/>
          <w:lang w:val="en-US"/>
        </w:rPr>
      </w:pPr>
      <w:r>
        <w:rPr>
          <w:rFonts w:ascii="Garamond" w:hAnsi="Garamond"/>
          <w:b/>
          <w:noProof/>
          <w:lang w:val="en-GB" w:eastAsia="en-GB"/>
        </w:rPr>
        <mc:AlternateContent>
          <mc:Choice Requires="wps">
            <w:drawing>
              <wp:anchor distT="0" distB="0" distL="114300" distR="114300" simplePos="0" relativeHeight="251687936" behindDoc="0" locked="0" layoutInCell="1" allowOverlap="1" wp14:anchorId="181DDF5B" wp14:editId="20AB9D45">
                <wp:simplePos x="0" y="0"/>
                <wp:positionH relativeFrom="margin">
                  <wp:posOffset>-19050</wp:posOffset>
                </wp:positionH>
                <wp:positionV relativeFrom="paragraph">
                  <wp:posOffset>57150</wp:posOffset>
                </wp:positionV>
                <wp:extent cx="5556250" cy="22225"/>
                <wp:effectExtent l="0" t="0" r="25400" b="34925"/>
                <wp:wrapNone/>
                <wp:docPr id="14" name="Straight Connector 14"/>
                <wp:cNvGraphicFramePr/>
                <a:graphic xmlns:a="http://schemas.openxmlformats.org/drawingml/2006/main">
                  <a:graphicData uri="http://schemas.microsoft.com/office/word/2010/wordprocessingShape">
                    <wps:wsp>
                      <wps:cNvCnPr/>
                      <wps:spPr>
                        <a:xfrm flipV="1">
                          <a:off x="0" y="0"/>
                          <a:ext cx="5556250" cy="22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2FB2BFF">
              <v:line id="Straight Connector 14" style="position:absolute;flip: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5pt" from="-1.5pt,4.5pt" to="436pt,6.25pt" w14:anchorId="79134C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">
                <v:stroke joinstyle="miter"/>
                <w10:wrap anchorx="margin"/>
              </v:line>
            </w:pict>
          </mc:Fallback>
        </mc:AlternateContent>
      </w:r>
      <w:r w:rsidR="00C45389">
        <w:rPr>
          <w:rFonts w:ascii="Garamond" w:hAnsi="Garamond"/>
          <w:sz w:val="20"/>
          <w:szCs w:val="20"/>
          <w:lang w:val="en-US"/>
        </w:rPr>
        <w:tab/>
      </w:r>
    </w:p>
    <w:p w:rsidRPr="009B0914" w:rsidR="00D42920" w:rsidP="00D42920" w:rsidRDefault="00D42920" w14:paraId="26BD2B23" w14:textId="004114AC">
      <w:pPr>
        <w:pStyle w:val="NoSpacing"/>
        <w:rPr>
          <w:rFonts w:ascii="Garamond" w:hAnsi="Garamond"/>
          <w:b/>
          <w:sz w:val="24"/>
          <w:szCs w:val="24"/>
          <w:lang w:val="en-US"/>
        </w:rPr>
      </w:pPr>
      <w:r>
        <w:rPr>
          <w:rFonts w:ascii="Garamond" w:hAnsi="Garamond"/>
          <w:b/>
          <w:sz w:val="24"/>
          <w:szCs w:val="24"/>
          <w:lang w:val="en-US"/>
        </w:rPr>
        <w:t>Certification</w:t>
      </w:r>
      <w:r w:rsidR="00350A28">
        <w:rPr>
          <w:rFonts w:ascii="Garamond" w:hAnsi="Garamond"/>
          <w:b/>
          <w:sz w:val="24"/>
          <w:szCs w:val="24"/>
          <w:lang w:val="en-US"/>
        </w:rPr>
        <w:t>s</w:t>
      </w:r>
    </w:p>
    <w:p w:rsidR="00C45389" w:rsidP="005A63BD" w:rsidRDefault="00C45389" w14:paraId="7752234D" w14:textId="6D29DACF">
      <w:pPr>
        <w:pStyle w:val="NoSpacing"/>
        <w:rPr>
          <w:rFonts w:ascii="Garamond" w:hAnsi="Garamond"/>
          <w:b/>
          <w:sz w:val="20"/>
          <w:szCs w:val="20"/>
          <w:lang w:val="en-US"/>
        </w:rPr>
      </w:pPr>
      <w:r>
        <w:rPr>
          <w:rFonts w:ascii="Garamond" w:hAnsi="Garamond"/>
          <w:b/>
          <w:sz w:val="20"/>
          <w:szCs w:val="20"/>
          <w:lang w:val="en-US"/>
        </w:rPr>
        <w:t>Behavioral Economics</w:t>
      </w:r>
      <w:r w:rsidR="00D42920">
        <w:rPr>
          <w:rFonts w:ascii="Garamond" w:hAnsi="Garamond"/>
          <w:b/>
          <w:sz w:val="20"/>
          <w:szCs w:val="20"/>
          <w:lang w:val="en-US"/>
        </w:rPr>
        <w:t xml:space="preserve">                                                                                                                        2018</w:t>
      </w:r>
    </w:p>
    <w:p w:rsidR="00E30439" w:rsidP="43A2DA96" w:rsidRDefault="00E30439" w14:paraId="71C6C6ED" w14:textId="71CA7418" w14:noSpellErr="1">
      <w:pPr>
        <w:pStyle w:val="NoSpacing"/>
        <w:rPr>
          <w:rFonts w:ascii="Garamond" w:hAnsi="Garamond"/>
          <w:b w:val="1"/>
          <w:bCs w:val="1"/>
          <w:sz w:val="20"/>
          <w:szCs w:val="20"/>
          <w:lang w:val="en-US"/>
        </w:rPr>
      </w:pPr>
      <w:commentRangeStart w:id="1041197618"/>
      <w:commentRangeStart w:id="1057783777"/>
      <w:r w:rsidRPr="43A2DA96" w:rsidR="43A2DA96">
        <w:rPr>
          <w:rStyle w:val="CollegeCharChar"/>
          <w:rFonts w:eastAsia="Calibri" w:eastAsiaTheme="minorAscii"/>
          <w:b w:val="0"/>
          <w:bCs w:val="0"/>
        </w:rPr>
        <w:t>Symbiosis International Universit</w:t>
      </w:r>
      <w:commentRangeEnd w:id="1041197618"/>
      <w:r>
        <w:rPr>
          <w:rStyle w:val="CommentReference"/>
        </w:rPr>
        <w:commentReference w:id="1041197618"/>
      </w:r>
      <w:commentRangeEnd w:id="1057783777"/>
      <w:r>
        <w:rPr>
          <w:rStyle w:val="CommentReference"/>
        </w:rPr>
        <w:commentReference w:id="1057783777"/>
      </w:r>
      <w:r w:rsidRPr="43A2DA96" w:rsidR="43A2DA96">
        <w:rPr>
          <w:rStyle w:val="CollegeCharChar"/>
          <w:rFonts w:eastAsia="Calibri" w:eastAsiaTheme="minorAscii"/>
          <w:b w:val="0"/>
          <w:bCs w:val="0"/>
        </w:rPr>
        <w:t>y</w:t>
      </w:r>
      <w:r w:rsidRPr="43A2DA96" w:rsidR="43A2DA96">
        <w:rPr>
          <w:rStyle w:val="LocationCharChar"/>
          <w:rFonts w:eastAsia="Calibri" w:eastAsiaTheme="minorAscii"/>
          <w:b w:val="1"/>
          <w:bCs w:val="1"/>
        </w:rPr>
        <w:t xml:space="preserve">, </w:t>
      </w:r>
      <w:r w:rsidRPr="43A2DA96" w:rsidR="43A2DA96">
        <w:rPr>
          <w:rStyle w:val="LocationCharChar"/>
          <w:rFonts w:eastAsia="Calibri" w:eastAsiaTheme="minorAscii"/>
        </w:rPr>
        <w:t>Pune</w:t>
      </w:r>
    </w:p>
    <w:p w:rsidR="00332CD1" w:rsidP="005A63BD" w:rsidRDefault="00332CD1" w14:paraId="3D21827D" w14:textId="4997CBBA">
      <w:pPr>
        <w:pStyle w:val="NoSpacing"/>
        <w:rPr>
          <w:rFonts w:ascii="Garamond" w:hAnsi="Garamond"/>
          <w:sz w:val="20"/>
          <w:szCs w:val="20"/>
          <w:lang w:val="en-US"/>
        </w:rPr>
      </w:pPr>
    </w:p>
    <w:p w:rsidR="003819CB" w:rsidP="00F151C9" w:rsidRDefault="00A14189" w14:paraId="352517AF" w14:textId="10F2ECC0">
      <w:pPr>
        <w:pStyle w:val="NoSpacing"/>
        <w:rPr>
          <w:rFonts w:ascii="Garamond" w:hAnsi="Garamond"/>
          <w:b/>
          <w:bCs/>
          <w:sz w:val="20"/>
          <w:szCs w:val="20"/>
          <w:lang w:val="en-US"/>
        </w:rPr>
      </w:pPr>
      <w:r>
        <w:rPr>
          <w:rFonts w:ascii="Garamond" w:hAnsi="Garamond"/>
          <w:b/>
          <w:bCs/>
          <w:sz w:val="20"/>
          <w:szCs w:val="20"/>
          <w:lang w:val="en-US"/>
        </w:rPr>
        <w:t>Data Science with R</w:t>
      </w:r>
      <w:r w:rsidR="0016205A">
        <w:rPr>
          <w:rFonts w:ascii="Garamond" w:hAnsi="Garamond"/>
          <w:b/>
          <w:bCs/>
          <w:sz w:val="20"/>
          <w:szCs w:val="20"/>
          <w:lang w:val="en-US"/>
        </w:rPr>
        <w:t xml:space="preserve"> and Python</w:t>
      </w:r>
      <w:r w:rsidR="0006500D">
        <w:rPr>
          <w:rFonts w:ascii="Garamond" w:hAnsi="Garamond"/>
          <w:b/>
          <w:bCs/>
          <w:sz w:val="20"/>
          <w:szCs w:val="20"/>
          <w:lang w:val="en-US"/>
        </w:rPr>
        <w:t>.                                                                                                       2020</w:t>
      </w:r>
    </w:p>
    <w:p w:rsidR="004D2751" w:rsidP="00F151C9" w:rsidRDefault="004D2751" w14:paraId="23F59B46" w14:textId="101F27EC">
      <w:pPr>
        <w:pStyle w:val="NoSpacing"/>
        <w:rPr>
          <w:rFonts w:ascii="Garamond" w:hAnsi="Garamond"/>
          <w:i/>
          <w:iCs/>
          <w:sz w:val="20"/>
          <w:szCs w:val="20"/>
          <w:lang w:val="en-US"/>
        </w:rPr>
      </w:pPr>
      <w:proofErr w:type="spellStart"/>
      <w:r>
        <w:rPr>
          <w:rFonts w:ascii="Garamond" w:hAnsi="Garamond"/>
          <w:i/>
          <w:iCs/>
          <w:sz w:val="20"/>
          <w:szCs w:val="20"/>
          <w:lang w:val="en-US"/>
        </w:rPr>
        <w:t>ETLHive</w:t>
      </w:r>
      <w:proofErr w:type="spellEnd"/>
      <w:r>
        <w:rPr>
          <w:rFonts w:ascii="Garamond" w:hAnsi="Garamond"/>
          <w:i/>
          <w:iCs/>
          <w:sz w:val="20"/>
          <w:szCs w:val="20"/>
          <w:lang w:val="en-US"/>
        </w:rPr>
        <w:t xml:space="preserve"> </w:t>
      </w:r>
      <w:r w:rsidR="0016205A">
        <w:rPr>
          <w:rFonts w:ascii="Garamond" w:hAnsi="Garamond"/>
          <w:i/>
          <w:iCs/>
          <w:sz w:val="20"/>
          <w:szCs w:val="20"/>
          <w:lang w:val="en-US"/>
        </w:rPr>
        <w:t xml:space="preserve">Institute of Data </w:t>
      </w:r>
      <w:r w:rsidR="006A498A">
        <w:rPr>
          <w:rFonts w:ascii="Garamond" w:hAnsi="Garamond"/>
          <w:i/>
          <w:iCs/>
          <w:sz w:val="20"/>
          <w:szCs w:val="20"/>
          <w:lang w:val="en-US"/>
        </w:rPr>
        <w:t>Science</w:t>
      </w:r>
      <w:r w:rsidR="00D42920">
        <w:rPr>
          <w:rFonts w:ascii="Garamond" w:hAnsi="Garamond"/>
          <w:i/>
          <w:iCs/>
          <w:sz w:val="20"/>
          <w:szCs w:val="20"/>
          <w:lang w:val="en-US"/>
        </w:rPr>
        <w:t>, Pune</w:t>
      </w:r>
    </w:p>
    <w:p w:rsidR="00D42920" w:rsidP="00F151C9" w:rsidRDefault="00D42920" w14:paraId="09101056" w14:textId="484F6286">
      <w:pPr>
        <w:pStyle w:val="NoSpacing"/>
        <w:rPr>
          <w:rFonts w:ascii="Garamond" w:hAnsi="Garamond"/>
          <w:i/>
          <w:iCs/>
          <w:sz w:val="20"/>
          <w:szCs w:val="20"/>
          <w:lang w:val="en-US"/>
        </w:rPr>
      </w:pPr>
    </w:p>
    <w:p w:rsidR="00D42920" w:rsidP="00D42920" w:rsidRDefault="00D42920" w14:paraId="56E2E177" w14:textId="0C8BE33B">
      <w:pPr>
        <w:pStyle w:val="NoSpacing"/>
        <w:rPr>
          <w:rFonts w:ascii="Garamond" w:hAnsi="Garamond"/>
          <w:b/>
          <w:sz w:val="20"/>
          <w:szCs w:val="20"/>
          <w:lang w:val="en-US"/>
        </w:rPr>
      </w:pPr>
      <w:r>
        <w:rPr>
          <w:rFonts w:ascii="Garamond" w:hAnsi="Garamond"/>
          <w:b/>
          <w:sz w:val="20"/>
          <w:szCs w:val="20"/>
          <w:lang w:val="en-US"/>
        </w:rPr>
        <w:t>Financial Markets</w:t>
      </w:r>
      <w:r>
        <w:rPr>
          <w:rFonts w:ascii="Garamond" w:hAnsi="Garamond"/>
          <w:b/>
          <w:sz w:val="20"/>
          <w:szCs w:val="20"/>
          <w:lang w:val="en-US"/>
        </w:rPr>
        <w:t xml:space="preserve">                                                                                                                        </w:t>
      </w:r>
      <w:r>
        <w:rPr>
          <w:rFonts w:ascii="Garamond" w:hAnsi="Garamond"/>
          <w:b/>
          <w:sz w:val="20"/>
          <w:szCs w:val="20"/>
          <w:lang w:val="en-US"/>
        </w:rPr>
        <w:t xml:space="preserve">        </w:t>
      </w:r>
      <w:r>
        <w:rPr>
          <w:rFonts w:ascii="Garamond" w:hAnsi="Garamond"/>
          <w:b/>
          <w:sz w:val="20"/>
          <w:szCs w:val="20"/>
          <w:lang w:val="en-US"/>
        </w:rPr>
        <w:t>2018</w:t>
      </w:r>
    </w:p>
    <w:p w:rsidR="00D42920" w:rsidP="00D42920" w:rsidRDefault="00D42920" w14:paraId="58F071D6" w14:textId="29524A86">
      <w:pPr>
        <w:pStyle w:val="NoSpacing"/>
        <w:rPr>
          <w:rFonts w:ascii="Garamond" w:hAnsi="Garamond"/>
          <w:b/>
          <w:sz w:val="20"/>
          <w:szCs w:val="20"/>
          <w:lang w:val="en-US"/>
        </w:rPr>
      </w:pPr>
      <w:r>
        <w:rPr>
          <w:rStyle w:val="CollegeCharChar"/>
          <w:rFonts w:eastAsiaTheme="minorHAnsi"/>
          <w:b w:val="0"/>
        </w:rPr>
        <w:t>Yale</w:t>
      </w:r>
      <w:r w:rsidRPr="005A63BD">
        <w:rPr>
          <w:rStyle w:val="CollegeCharChar"/>
          <w:rFonts w:eastAsiaTheme="minorHAnsi"/>
          <w:b w:val="0"/>
        </w:rPr>
        <w:t xml:space="preserve"> University</w:t>
      </w:r>
      <w:r w:rsidRPr="005A63BD">
        <w:rPr>
          <w:rStyle w:val="LocationCharChar"/>
          <w:rFonts w:eastAsiaTheme="minorHAnsi"/>
          <w:b/>
        </w:rPr>
        <w:t xml:space="preserve">, </w:t>
      </w:r>
      <w:r>
        <w:rPr>
          <w:rStyle w:val="LocationCharChar"/>
          <w:rFonts w:eastAsiaTheme="minorHAnsi"/>
        </w:rPr>
        <w:t xml:space="preserve">Coursera </w:t>
      </w:r>
    </w:p>
    <w:p w:rsidR="00D42920" w:rsidP="00D42920" w:rsidRDefault="00D42920" w14:paraId="1B4C1641" w14:textId="77777777">
      <w:pPr>
        <w:pStyle w:val="NoSpacing"/>
        <w:rPr>
          <w:rFonts w:ascii="Garamond" w:hAnsi="Garamond"/>
          <w:sz w:val="20"/>
          <w:szCs w:val="20"/>
          <w:lang w:val="en-US"/>
        </w:rPr>
      </w:pPr>
    </w:p>
    <w:p w:rsidR="00D42920" w:rsidP="00D42920" w:rsidRDefault="00D42920" w14:paraId="50FE8A96" w14:textId="7D54B971">
      <w:pPr>
        <w:pStyle w:val="NoSpacing"/>
        <w:rPr>
          <w:rFonts w:ascii="Garamond" w:hAnsi="Garamond"/>
          <w:b/>
          <w:bCs/>
          <w:sz w:val="20"/>
          <w:szCs w:val="20"/>
          <w:lang w:val="en-US"/>
        </w:rPr>
      </w:pPr>
      <w:r>
        <w:rPr>
          <w:rFonts w:ascii="Garamond" w:hAnsi="Garamond"/>
          <w:b/>
          <w:bCs/>
          <w:sz w:val="20"/>
          <w:szCs w:val="20"/>
          <w:lang w:val="en-US"/>
        </w:rPr>
        <w:t>Principals of Project Management</w:t>
      </w:r>
      <w:r>
        <w:rPr>
          <w:rFonts w:ascii="Garamond" w:hAnsi="Garamond"/>
          <w:b/>
          <w:bCs/>
          <w:sz w:val="20"/>
          <w:szCs w:val="20"/>
          <w:lang w:val="en-US"/>
        </w:rPr>
        <w:t xml:space="preserve">                                                                                                     2020</w:t>
      </w:r>
    </w:p>
    <w:p w:rsidRPr="004D2751" w:rsidR="00D42920" w:rsidP="00D42920" w:rsidRDefault="00D42920" w14:paraId="50178790" w14:textId="34E6635B">
      <w:pPr>
        <w:pStyle w:val="NoSpacing"/>
        <w:rPr>
          <w:rFonts w:ascii="Garamond" w:hAnsi="Garamond"/>
          <w:i/>
          <w:iCs/>
          <w:sz w:val="20"/>
          <w:szCs w:val="20"/>
          <w:lang w:val="en-US"/>
        </w:rPr>
      </w:pPr>
      <w:r>
        <w:rPr>
          <w:rFonts w:ascii="Garamond" w:hAnsi="Garamond"/>
          <w:i/>
          <w:iCs/>
          <w:sz w:val="20"/>
          <w:szCs w:val="20"/>
          <w:lang w:val="en-US"/>
        </w:rPr>
        <w:t>University of California Irvine, Coursera</w:t>
      </w:r>
    </w:p>
    <w:p w:rsidR="00D42920" w:rsidP="00F151C9" w:rsidRDefault="00D42920" w14:paraId="288379C2" w14:textId="168FF4C6">
      <w:pPr>
        <w:pStyle w:val="NoSpacing"/>
        <w:rPr>
          <w:rFonts w:ascii="Garamond" w:hAnsi="Garamond"/>
          <w:i/>
          <w:iCs/>
          <w:sz w:val="20"/>
          <w:szCs w:val="20"/>
          <w:lang w:val="en-US"/>
        </w:rPr>
      </w:pPr>
    </w:p>
    <w:p w:rsidR="00350A28" w:rsidP="00350A28" w:rsidRDefault="00350A28" w14:paraId="504F213A" w14:textId="5AA55FD2">
      <w:pPr>
        <w:pStyle w:val="NoSpacing"/>
        <w:rPr>
          <w:rFonts w:ascii="Garamond" w:hAnsi="Garamond"/>
          <w:b/>
          <w:sz w:val="20"/>
          <w:szCs w:val="20"/>
          <w:lang w:val="en-US"/>
        </w:rPr>
      </w:pPr>
      <w:r>
        <w:rPr>
          <w:rFonts w:ascii="Garamond" w:hAnsi="Garamond"/>
          <w:b/>
          <w:sz w:val="20"/>
          <w:szCs w:val="20"/>
          <w:lang w:val="en-US"/>
        </w:rPr>
        <w:t>Market Research and Consumer Behavior</w:t>
      </w:r>
      <w:r>
        <w:rPr>
          <w:rFonts w:ascii="Garamond" w:hAnsi="Garamond"/>
          <w:b/>
          <w:sz w:val="20"/>
          <w:szCs w:val="20"/>
          <w:lang w:val="en-US"/>
        </w:rPr>
        <w:t xml:space="preserve">                                                                                      </w:t>
      </w:r>
      <w:r>
        <w:rPr>
          <w:rFonts w:ascii="Garamond" w:hAnsi="Garamond"/>
          <w:b/>
          <w:sz w:val="20"/>
          <w:szCs w:val="20"/>
          <w:lang w:val="en-US"/>
        </w:rPr>
        <w:t xml:space="preserve">  </w:t>
      </w:r>
      <w:r>
        <w:rPr>
          <w:rFonts w:ascii="Garamond" w:hAnsi="Garamond"/>
          <w:b/>
          <w:sz w:val="20"/>
          <w:szCs w:val="20"/>
          <w:lang w:val="en-US"/>
        </w:rPr>
        <w:t>2018</w:t>
      </w:r>
    </w:p>
    <w:p w:rsidR="00350A28" w:rsidP="00350A28" w:rsidRDefault="00350A28" w14:paraId="06BA7CD3" w14:textId="2ADF7C04">
      <w:pPr>
        <w:pStyle w:val="NoSpacing"/>
        <w:rPr>
          <w:rFonts w:ascii="Garamond" w:hAnsi="Garamond"/>
          <w:b/>
          <w:sz w:val="20"/>
          <w:szCs w:val="20"/>
          <w:lang w:val="en-US"/>
        </w:rPr>
      </w:pPr>
      <w:r>
        <w:rPr>
          <w:rStyle w:val="CollegeCharChar"/>
          <w:rFonts w:eastAsiaTheme="minorHAnsi"/>
          <w:b w:val="0"/>
        </w:rPr>
        <w:t>IE Business School</w:t>
      </w:r>
      <w:r w:rsidRPr="005A63BD">
        <w:rPr>
          <w:rStyle w:val="LocationCharChar"/>
          <w:rFonts w:eastAsiaTheme="minorHAnsi"/>
          <w:b/>
        </w:rPr>
        <w:t xml:space="preserve">, </w:t>
      </w:r>
      <w:r>
        <w:rPr>
          <w:rStyle w:val="LocationCharChar"/>
          <w:rFonts w:eastAsiaTheme="minorHAnsi"/>
        </w:rPr>
        <w:t xml:space="preserve">Coursera </w:t>
      </w:r>
    </w:p>
    <w:p w:rsidR="009E29CF" w:rsidP="005A63BD" w:rsidRDefault="00D42920" w14:paraId="0E1516BF" w14:textId="39F686A8">
      <w:pPr>
        <w:pStyle w:val="NoSpacing"/>
        <w:rPr>
          <w:rFonts w:ascii="Garamond" w:hAnsi="Garamond"/>
          <w:b/>
          <w:lang w:val="en-US"/>
        </w:rPr>
      </w:pPr>
      <w:r>
        <w:rPr>
          <w:rFonts w:ascii="Garamond" w:hAnsi="Garamond"/>
          <w:b/>
          <w:noProof/>
          <w:lang w:val="en-GB" w:eastAsia="en-GB"/>
        </w:rPr>
        <mc:AlternateContent>
          <mc:Choice Requires="wps">
            <w:drawing>
              <wp:anchor distT="0" distB="0" distL="114300" distR="114300" simplePos="0" relativeHeight="251679744" behindDoc="0" locked="0" layoutInCell="1" allowOverlap="1" wp14:anchorId="4198A2D0" wp14:editId="78A573D3">
                <wp:simplePos x="0" y="0"/>
                <wp:positionH relativeFrom="margin">
                  <wp:align>left</wp:align>
                </wp:positionH>
                <wp:positionV relativeFrom="paragraph">
                  <wp:posOffset>63500</wp:posOffset>
                </wp:positionV>
                <wp:extent cx="5556250" cy="22225"/>
                <wp:effectExtent l="0" t="0" r="25400" b="34925"/>
                <wp:wrapNone/>
                <wp:docPr id="10" name="Straight Connector 10"/>
                <wp:cNvGraphicFramePr/>
                <a:graphic xmlns:a="http://schemas.openxmlformats.org/drawingml/2006/main">
                  <a:graphicData uri="http://schemas.microsoft.com/office/word/2010/wordprocessingShape">
                    <wps:wsp>
                      <wps:cNvCnPr/>
                      <wps:spPr>
                        <a:xfrm flipV="1">
                          <a:off x="0" y="0"/>
                          <a:ext cx="5556250" cy="22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CFD6E61">
              <v:line id="Straight Connector 10" style="position:absolute;flip:y;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5b9bd5 [3204]" strokeweight=".5pt" from="0,5pt" to="437.5pt,6.75pt" w14:anchorId="52EE8D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">
                <v:stroke joinstyle="miter"/>
                <w10:wrap anchorx="margin"/>
              </v:line>
            </w:pict>
          </mc:Fallback>
        </mc:AlternateContent>
      </w:r>
    </w:p>
    <w:p w:rsidRPr="00350A28" w:rsidR="007D119F" w:rsidP="007D119F" w:rsidRDefault="007D119F" w14:paraId="49118F23" w14:textId="421A358F">
      <w:pPr>
        <w:pStyle w:val="NoSpacing"/>
        <w:rPr>
          <w:rFonts w:ascii="Garamond" w:hAnsi="Garamond"/>
          <w:b/>
          <w:sz w:val="24"/>
          <w:szCs w:val="24"/>
          <w:lang w:val="en-US"/>
        </w:rPr>
      </w:pPr>
      <w:r w:rsidRPr="00350A28">
        <w:rPr>
          <w:rFonts w:ascii="Garamond" w:hAnsi="Garamond"/>
          <w:b/>
          <w:sz w:val="24"/>
          <w:szCs w:val="24"/>
          <w:lang w:val="en-US"/>
        </w:rPr>
        <w:t>Internships</w:t>
      </w:r>
    </w:p>
    <w:p w:rsidR="007D119F" w:rsidP="43A2DA96" w:rsidRDefault="007D119F" w14:paraId="41AD0D34" w14:textId="77777777" w14:noSpellErr="1">
      <w:pPr>
        <w:pStyle w:val="NoSpacing"/>
        <w:rPr>
          <w:rFonts w:ascii="Garamond" w:hAnsi="Garamond"/>
          <w:b w:val="1"/>
          <w:bCs w:val="1"/>
          <w:sz w:val="20"/>
          <w:szCs w:val="20"/>
          <w:lang w:val="en-US"/>
        </w:rPr>
      </w:pPr>
      <w:commentRangeStart w:id="1685525620"/>
      <w:r w:rsidRPr="43A2DA96" w:rsidR="43A2DA96">
        <w:rPr>
          <w:rFonts w:ascii="Garamond" w:hAnsi="Garamond"/>
          <w:b w:val="1"/>
          <w:bCs w:val="1"/>
          <w:sz w:val="20"/>
          <w:szCs w:val="20"/>
          <w:lang w:val="en-US"/>
        </w:rPr>
        <w:t>Frost &amp; Sullivan</w:t>
      </w:r>
      <w:commentRangeEnd w:id="1685525620"/>
      <w:r>
        <w:rPr>
          <w:rStyle w:val="CommentReference"/>
        </w:rPr>
        <w:commentReference w:id="1685525620"/>
      </w:r>
      <w:r w:rsidRPr="43A2DA96" w:rsidR="43A2DA96">
        <w:rPr>
          <w:rFonts w:ascii="Garamond" w:hAnsi="Garamond"/>
          <w:b w:val="1"/>
          <w:bCs w:val="1"/>
          <w:sz w:val="20"/>
          <w:szCs w:val="20"/>
          <w:lang w:val="en-US"/>
        </w:rPr>
        <w:t>, Pune</w:t>
      </w:r>
      <w:r w:rsidRPr="43A2DA96" w:rsidR="43A2DA96">
        <w:rPr>
          <w:rFonts w:ascii="Garamond" w:hAnsi="Garamond"/>
          <w:b w:val="1"/>
          <w:bCs w:val="1"/>
          <w:lang w:val="en-US"/>
        </w:rPr>
        <w:t xml:space="preserve">                                                                                       </w:t>
      </w:r>
      <w:commentRangeStart w:id="963038987"/>
      <w:r w:rsidRPr="43A2DA96" w:rsidR="43A2DA96">
        <w:rPr>
          <w:rFonts w:ascii="Garamond" w:hAnsi="Garamond"/>
          <w:b w:val="1"/>
          <w:bCs w:val="1"/>
          <w:sz w:val="20"/>
          <w:szCs w:val="20"/>
          <w:lang w:val="en-US"/>
        </w:rPr>
        <w:t>25</w:t>
      </w:r>
      <w:r w:rsidRPr="43A2DA96" w:rsidR="43A2DA96">
        <w:rPr>
          <w:rFonts w:ascii="Garamond" w:hAnsi="Garamond"/>
          <w:b w:val="1"/>
          <w:bCs w:val="1"/>
          <w:sz w:val="20"/>
          <w:szCs w:val="20"/>
          <w:vertAlign w:val="superscript"/>
          <w:lang w:val="en-US"/>
        </w:rPr>
        <w:t>th</w:t>
      </w:r>
      <w:r w:rsidRPr="43A2DA96" w:rsidR="43A2DA96">
        <w:rPr>
          <w:rFonts w:ascii="Garamond" w:hAnsi="Garamond"/>
          <w:b w:val="1"/>
          <w:bCs w:val="1"/>
          <w:sz w:val="20"/>
          <w:szCs w:val="20"/>
          <w:lang w:val="en-US"/>
        </w:rPr>
        <w:t xml:space="preserve"> August – 11</w:t>
      </w:r>
      <w:r w:rsidRPr="43A2DA96" w:rsidR="43A2DA96">
        <w:rPr>
          <w:rFonts w:ascii="Garamond" w:hAnsi="Garamond"/>
          <w:b w:val="1"/>
          <w:bCs w:val="1"/>
          <w:sz w:val="20"/>
          <w:szCs w:val="20"/>
          <w:vertAlign w:val="superscript"/>
          <w:lang w:val="en-US"/>
        </w:rPr>
        <w:t>th</w:t>
      </w:r>
      <w:r w:rsidRPr="43A2DA96" w:rsidR="43A2DA96">
        <w:rPr>
          <w:rFonts w:ascii="Garamond" w:hAnsi="Garamond"/>
          <w:b w:val="1"/>
          <w:bCs w:val="1"/>
          <w:sz w:val="20"/>
          <w:szCs w:val="20"/>
          <w:lang w:val="en-US"/>
        </w:rPr>
        <w:t xml:space="preserve"> September</w:t>
      </w:r>
      <w:commentRangeEnd w:id="963038987"/>
      <w:r>
        <w:rPr>
          <w:rStyle w:val="CommentReference"/>
        </w:rPr>
        <w:commentReference w:id="963038987"/>
      </w:r>
    </w:p>
    <w:p w:rsidRPr="00016B21" w:rsidR="007D119F" w:rsidP="007D119F" w:rsidRDefault="007D119F" w14:paraId="26E0556A" w14:textId="77777777">
      <w:pPr>
        <w:pStyle w:val="NoSpacing"/>
        <w:numPr>
          <w:ilvl w:val="0"/>
          <w:numId w:val="17"/>
        </w:numPr>
        <w:rPr>
          <w:rFonts w:ascii="Garamond" w:hAnsi="Garamond"/>
          <w:sz w:val="20"/>
          <w:lang w:val="en-US"/>
        </w:rPr>
      </w:pPr>
      <w:r w:rsidRPr="00016B21">
        <w:rPr>
          <w:rFonts w:ascii="Garamond" w:hAnsi="Garamond"/>
          <w:sz w:val="20"/>
          <w:lang w:val="en-US"/>
        </w:rPr>
        <w:t>Worked in the delegate &amp; sponsor acquisition and management department</w:t>
      </w:r>
    </w:p>
    <w:p w:rsidRPr="00016B21" w:rsidR="007D119F" w:rsidP="007D119F" w:rsidRDefault="007D119F" w14:paraId="07398EF7" w14:textId="77777777">
      <w:pPr>
        <w:pStyle w:val="NoSpacing"/>
        <w:numPr>
          <w:ilvl w:val="0"/>
          <w:numId w:val="17"/>
        </w:numPr>
        <w:rPr>
          <w:rFonts w:ascii="Garamond" w:hAnsi="Garamond"/>
          <w:sz w:val="20"/>
          <w:lang w:val="en-US"/>
        </w:rPr>
      </w:pPr>
      <w:r w:rsidRPr="00016B21">
        <w:rPr>
          <w:rFonts w:ascii="Garamond" w:hAnsi="Garamond"/>
          <w:sz w:val="20"/>
          <w:lang w:val="en-US"/>
        </w:rPr>
        <w:t>Was responsible for inviting C level executives of top automotive companies to the international mobility summit</w:t>
      </w:r>
    </w:p>
    <w:p w:rsidRPr="00016B21" w:rsidR="007D119F" w:rsidP="007D119F" w:rsidRDefault="007D119F" w14:paraId="462E49D6" w14:textId="77777777">
      <w:pPr>
        <w:pStyle w:val="NoSpacing"/>
        <w:numPr>
          <w:ilvl w:val="0"/>
          <w:numId w:val="17"/>
        </w:numPr>
        <w:rPr>
          <w:rFonts w:ascii="Garamond" w:hAnsi="Garamond"/>
          <w:sz w:val="20"/>
          <w:lang w:val="en-US"/>
        </w:rPr>
      </w:pPr>
      <w:r w:rsidRPr="00016B21">
        <w:rPr>
          <w:rFonts w:ascii="Garamond" w:hAnsi="Garamond"/>
          <w:sz w:val="20"/>
          <w:lang w:val="en-US"/>
        </w:rPr>
        <w:t xml:space="preserve">Convinced multiple MNCs like </w:t>
      </w:r>
      <w:proofErr w:type="spellStart"/>
      <w:r w:rsidRPr="00016B21">
        <w:rPr>
          <w:rFonts w:ascii="Garamond" w:hAnsi="Garamond"/>
          <w:sz w:val="20"/>
          <w:lang w:val="en-US"/>
        </w:rPr>
        <w:t>Ridecell</w:t>
      </w:r>
      <w:proofErr w:type="spellEnd"/>
      <w:r w:rsidRPr="00016B21">
        <w:rPr>
          <w:rFonts w:ascii="Garamond" w:hAnsi="Garamond"/>
          <w:sz w:val="20"/>
          <w:lang w:val="en-US"/>
        </w:rPr>
        <w:t xml:space="preserve"> to sponsor the event</w:t>
      </w:r>
    </w:p>
    <w:p w:rsidR="007D119F" w:rsidP="007D119F" w:rsidRDefault="007D119F" w14:paraId="78D361BE" w14:textId="77777777">
      <w:pPr>
        <w:pStyle w:val="NoSpacing"/>
        <w:rPr>
          <w:rFonts w:ascii="Garamond" w:hAnsi="Garamond"/>
          <w:b/>
          <w:lang w:val="en-US"/>
        </w:rPr>
      </w:pPr>
    </w:p>
    <w:p w:rsidRPr="001A550E" w:rsidR="007D119F" w:rsidP="43A2DA96" w:rsidRDefault="007D119F" w14:paraId="6059AF68" w14:textId="77777777">
      <w:pPr>
        <w:pStyle w:val="NoSpacing"/>
        <w:rPr>
          <w:rFonts w:ascii="Garamond" w:hAnsi="Garamond"/>
          <w:b w:val="1"/>
          <w:bCs w:val="1"/>
          <w:sz w:val="20"/>
          <w:szCs w:val="20"/>
          <w:lang w:val="en-US"/>
        </w:rPr>
      </w:pPr>
      <w:proofErr w:type="spellStart"/>
      <w:r w:rsidRPr="43A2DA96" w:rsidR="43A2DA96">
        <w:rPr>
          <w:rFonts w:ascii="Garamond" w:hAnsi="Garamond"/>
          <w:b w:val="1"/>
          <w:bCs w:val="1"/>
          <w:sz w:val="20"/>
          <w:szCs w:val="20"/>
          <w:lang w:val="en-US"/>
        </w:rPr>
        <w:t>Marketysers</w:t>
      </w:r>
      <w:proofErr w:type="spellEnd"/>
      <w:r w:rsidRPr="43A2DA96" w:rsidR="43A2DA96">
        <w:rPr>
          <w:rFonts w:ascii="Garamond" w:hAnsi="Garamond"/>
          <w:b w:val="1"/>
          <w:bCs w:val="1"/>
          <w:sz w:val="20"/>
          <w:szCs w:val="20"/>
          <w:lang w:val="en-US"/>
        </w:rPr>
        <w:t xml:space="preserve"> Global Consulting LLP, Pune</w:t>
      </w:r>
      <w:r w:rsidRPr="43A2DA96" w:rsidR="43A2DA96">
        <w:rPr>
          <w:rFonts w:ascii="Garamond" w:hAnsi="Garamond"/>
          <w:b w:val="1"/>
          <w:bCs w:val="1"/>
          <w:lang w:val="en-US"/>
        </w:rPr>
        <w:t xml:space="preserve">                                                      </w:t>
      </w:r>
      <w:commentRangeStart w:id="2056551443"/>
      <w:r w:rsidRPr="43A2DA96" w:rsidR="43A2DA96">
        <w:rPr>
          <w:rFonts w:ascii="Garamond" w:hAnsi="Garamond"/>
          <w:b w:val="1"/>
          <w:bCs w:val="1"/>
          <w:sz w:val="20"/>
          <w:szCs w:val="20"/>
          <w:lang w:val="en-US"/>
        </w:rPr>
        <w:t>2</w:t>
      </w:r>
      <w:r w:rsidRPr="43A2DA96" w:rsidR="43A2DA96">
        <w:rPr>
          <w:rFonts w:ascii="Garamond" w:hAnsi="Garamond"/>
          <w:b w:val="1"/>
          <w:bCs w:val="1"/>
          <w:sz w:val="20"/>
          <w:szCs w:val="20"/>
          <w:vertAlign w:val="superscript"/>
          <w:lang w:val="en-US"/>
        </w:rPr>
        <w:t>nd</w:t>
      </w:r>
      <w:r w:rsidRPr="43A2DA96" w:rsidR="43A2DA96">
        <w:rPr>
          <w:rFonts w:ascii="Garamond" w:hAnsi="Garamond"/>
          <w:b w:val="1"/>
          <w:bCs w:val="1"/>
          <w:sz w:val="20"/>
          <w:szCs w:val="20"/>
          <w:lang w:val="en-US"/>
        </w:rPr>
        <w:t xml:space="preserve"> May –28</w:t>
      </w:r>
      <w:r w:rsidRPr="43A2DA96" w:rsidR="43A2DA96">
        <w:rPr>
          <w:rFonts w:ascii="Garamond" w:hAnsi="Garamond"/>
          <w:b w:val="1"/>
          <w:bCs w:val="1"/>
          <w:sz w:val="20"/>
          <w:szCs w:val="20"/>
          <w:vertAlign w:val="superscript"/>
          <w:lang w:val="en-US"/>
        </w:rPr>
        <w:t>th</w:t>
      </w:r>
      <w:r w:rsidRPr="43A2DA96" w:rsidR="43A2DA96">
        <w:rPr>
          <w:rFonts w:ascii="Garamond" w:hAnsi="Garamond"/>
          <w:b w:val="1"/>
          <w:bCs w:val="1"/>
          <w:sz w:val="20"/>
          <w:szCs w:val="20"/>
          <w:lang w:val="en-US"/>
        </w:rPr>
        <w:t xml:space="preserve"> </w:t>
      </w:r>
      <w:r w:rsidRPr="43A2DA96" w:rsidR="43A2DA96">
        <w:rPr>
          <w:rFonts w:ascii="Garamond" w:hAnsi="Garamond"/>
          <w:b w:val="1"/>
          <w:bCs w:val="1"/>
          <w:sz w:val="20"/>
          <w:szCs w:val="20"/>
          <w:lang w:val="en-US"/>
        </w:rPr>
        <w:t>June</w:t>
      </w:r>
      <w:commentRangeEnd w:id="2056551443"/>
      <w:r>
        <w:rPr>
          <w:rStyle w:val="CommentReference"/>
        </w:rPr>
        <w:commentReference w:id="2056551443"/>
      </w:r>
      <w:r w:rsidRPr="43A2DA96" w:rsidR="43A2DA96">
        <w:rPr>
          <w:rFonts w:ascii="Garamond" w:hAnsi="Garamond"/>
          <w:b w:val="1"/>
          <w:bCs w:val="1"/>
          <w:sz w:val="20"/>
          <w:szCs w:val="20"/>
          <w:lang w:val="en-US"/>
        </w:rPr>
        <w:t>,</w:t>
      </w:r>
      <w:r w:rsidRPr="43A2DA96" w:rsidR="43A2DA96">
        <w:rPr>
          <w:rFonts w:ascii="Garamond" w:hAnsi="Garamond"/>
          <w:b w:val="1"/>
          <w:bCs w:val="1"/>
          <w:sz w:val="20"/>
          <w:szCs w:val="20"/>
          <w:lang w:val="en-US"/>
        </w:rPr>
        <w:t xml:space="preserve"> 2019</w:t>
      </w:r>
      <w:r w:rsidRPr="43A2DA96" w:rsidR="43A2DA96">
        <w:rPr>
          <w:rFonts w:ascii="Garamond" w:hAnsi="Garamond"/>
          <w:i w:val="1"/>
          <w:iCs w:val="1"/>
          <w:sz w:val="20"/>
          <w:szCs w:val="20"/>
          <w:lang w:val="en-US"/>
        </w:rPr>
        <w:t xml:space="preserve">                                                                                                                                      </w:t>
      </w:r>
      <w:r w:rsidRPr="43A2DA96" w:rsidR="43A2DA96">
        <w:rPr>
          <w:rFonts w:ascii="Garamond" w:hAnsi="Garamond"/>
          <w:i w:val="1"/>
          <w:iCs w:val="1"/>
          <w:sz w:val="20"/>
          <w:szCs w:val="20"/>
          <w:lang w:val="en-US"/>
        </w:rPr>
        <w:t xml:space="preserve">                               </w:t>
      </w:r>
      <w:r w:rsidRPr="43A2DA96" w:rsidR="43A2DA96">
        <w:rPr>
          <w:rFonts w:ascii="Garamond" w:hAnsi="Garamond"/>
          <w:i w:val="1"/>
          <w:iCs w:val="1"/>
          <w:sz w:val="20"/>
          <w:szCs w:val="20"/>
          <w:lang w:val="en-US"/>
        </w:rPr>
        <w:t xml:space="preserve"> </w:t>
      </w:r>
      <w:r w:rsidRPr="43A2DA96" w:rsidR="43A2DA96">
        <w:rPr>
          <w:rFonts w:ascii="Garamond" w:hAnsi="Garamond"/>
          <w:i w:val="1"/>
          <w:iCs w:val="1"/>
          <w:sz w:val="20"/>
          <w:szCs w:val="20"/>
          <w:lang w:val="en-US"/>
        </w:rPr>
        <w:t xml:space="preserve">                   </w:t>
      </w:r>
    </w:p>
    <w:p w:rsidRPr="00016B21" w:rsidR="007D119F" w:rsidP="007D119F" w:rsidRDefault="007D119F" w14:paraId="6BAB0C82" w14:textId="77777777" w14:noSpellErr="1">
      <w:pPr>
        <w:pStyle w:val="NoSpacing"/>
        <w:numPr>
          <w:ilvl w:val="0"/>
          <w:numId w:val="17"/>
        </w:numPr>
        <w:rPr>
          <w:rFonts w:ascii="Garamond" w:hAnsi="Garamond"/>
          <w:sz w:val="20"/>
          <w:szCs w:val="20"/>
          <w:lang w:val="en-US"/>
        </w:rPr>
      </w:pPr>
      <w:r w:rsidRPr="43A2DA96" w:rsidR="43A2DA96">
        <w:rPr>
          <w:rFonts w:ascii="Garamond" w:hAnsi="Garamond"/>
          <w:sz w:val="20"/>
          <w:szCs w:val="20"/>
          <w:lang w:val="en-US"/>
        </w:rPr>
        <w:t xml:space="preserve">Worked as a market research intern on </w:t>
      </w:r>
      <w:commentRangeStart w:id="590500502"/>
      <w:r w:rsidRPr="43A2DA96" w:rsidR="43A2DA96">
        <w:rPr>
          <w:rFonts w:ascii="Garamond" w:hAnsi="Garamond"/>
          <w:sz w:val="20"/>
          <w:szCs w:val="20"/>
          <w:lang w:val="en-US"/>
        </w:rPr>
        <w:t xml:space="preserve">numerous </w:t>
      </w:r>
      <w:commentRangeEnd w:id="590500502"/>
      <w:r>
        <w:rPr>
          <w:rStyle w:val="CommentReference"/>
        </w:rPr>
        <w:commentReference w:id="590500502"/>
      </w:r>
      <w:r w:rsidRPr="43A2DA96" w:rsidR="43A2DA96">
        <w:rPr>
          <w:rFonts w:ascii="Garamond" w:hAnsi="Garamond"/>
          <w:sz w:val="20"/>
          <w:szCs w:val="20"/>
          <w:lang w:val="en-US"/>
        </w:rPr>
        <w:t xml:space="preserve">marketing collaterals and industry reports. </w:t>
      </w:r>
    </w:p>
    <w:p w:rsidRPr="00016B21" w:rsidR="007D119F" w:rsidP="007D119F" w:rsidRDefault="007D119F" w14:paraId="1C0BCE5D" w14:textId="77777777" w14:noSpellErr="1">
      <w:pPr>
        <w:pStyle w:val="NoSpacing"/>
        <w:numPr>
          <w:ilvl w:val="0"/>
          <w:numId w:val="17"/>
        </w:numPr>
        <w:rPr>
          <w:rFonts w:ascii="Garamond" w:hAnsi="Garamond"/>
          <w:sz w:val="20"/>
          <w:szCs w:val="20"/>
          <w:lang w:val="en-US"/>
        </w:rPr>
      </w:pPr>
      <w:r w:rsidRPr="43A2DA96" w:rsidR="43A2DA96">
        <w:rPr>
          <w:rFonts w:ascii="Garamond" w:hAnsi="Garamond"/>
          <w:sz w:val="20"/>
          <w:szCs w:val="20"/>
          <w:lang w:val="en-US"/>
        </w:rPr>
        <w:t>Collected</w:t>
      </w:r>
      <w:commentRangeStart w:id="1047337557"/>
      <w:r w:rsidRPr="43A2DA96" w:rsidR="43A2DA96">
        <w:rPr>
          <w:rFonts w:ascii="Garamond" w:hAnsi="Garamond"/>
          <w:sz w:val="20"/>
          <w:szCs w:val="20"/>
          <w:lang w:val="en-US"/>
        </w:rPr>
        <w:t xml:space="preserve"> </w:t>
      </w:r>
      <w:commentRangeStart w:id="203825935"/>
      <w:r w:rsidRPr="43A2DA96" w:rsidR="43A2DA96">
        <w:rPr>
          <w:rFonts w:ascii="Garamond" w:hAnsi="Garamond"/>
          <w:sz w:val="20"/>
          <w:szCs w:val="20"/>
          <w:lang w:val="en-US"/>
        </w:rPr>
        <w:t>secondary</w:t>
      </w:r>
      <w:commentRangeEnd w:id="203825935"/>
      <w:r>
        <w:rPr>
          <w:rStyle w:val="CommentReference"/>
        </w:rPr>
        <w:commentReference w:id="203825935"/>
      </w:r>
      <w:r w:rsidRPr="43A2DA96" w:rsidR="43A2DA96">
        <w:rPr>
          <w:rFonts w:ascii="Garamond" w:hAnsi="Garamond"/>
          <w:sz w:val="20"/>
          <w:szCs w:val="20"/>
          <w:lang w:val="en-US"/>
        </w:rPr>
        <w:t xml:space="preserve"> </w:t>
      </w:r>
      <w:commentRangeEnd w:id="1047337557"/>
      <w:r>
        <w:rPr>
          <w:rStyle w:val="CommentReference"/>
        </w:rPr>
        <w:commentReference w:id="1047337557"/>
      </w:r>
      <w:r w:rsidRPr="43A2DA96" w:rsidR="43A2DA96">
        <w:rPr>
          <w:rFonts w:ascii="Garamond" w:hAnsi="Garamond"/>
          <w:sz w:val="20"/>
          <w:szCs w:val="20"/>
          <w:lang w:val="en-US"/>
        </w:rPr>
        <w:t>quantitative data and forecasted revenues for the industries using MS Excel.</w:t>
      </w:r>
    </w:p>
    <w:p w:rsidRPr="00016B21" w:rsidR="007D119F" w:rsidP="007D119F" w:rsidRDefault="007D119F" w14:paraId="0BF8986F" w14:textId="40FF29F5" w14:noSpellErr="1">
      <w:pPr>
        <w:pStyle w:val="NoSpacing"/>
        <w:numPr>
          <w:ilvl w:val="0"/>
          <w:numId w:val="17"/>
        </w:numPr>
        <w:rPr>
          <w:rFonts w:ascii="Garamond" w:hAnsi="Garamond"/>
          <w:sz w:val="20"/>
          <w:szCs w:val="20"/>
          <w:lang w:val="en-US"/>
        </w:rPr>
      </w:pPr>
      <w:r w:rsidRPr="43A2DA96" w:rsidR="43A2DA96">
        <w:rPr>
          <w:rFonts w:ascii="Garamond" w:hAnsi="Garamond"/>
          <w:sz w:val="20"/>
          <w:szCs w:val="20"/>
          <w:lang w:val="en-US"/>
        </w:rPr>
        <w:t xml:space="preserve">Performed a qualitative analysis of various markets under </w:t>
      </w:r>
      <w:commentRangeStart w:id="1419296522"/>
      <w:r w:rsidRPr="43A2DA96" w:rsidR="43A2DA96">
        <w:rPr>
          <w:rFonts w:ascii="Garamond" w:hAnsi="Garamond"/>
          <w:sz w:val="20"/>
          <w:szCs w:val="20"/>
          <w:lang w:val="en-US"/>
        </w:rPr>
        <w:t>healthcare, electronics and construction</w:t>
      </w:r>
      <w:commentRangeEnd w:id="1419296522"/>
      <w:r>
        <w:rPr>
          <w:rStyle w:val="CommentReference"/>
        </w:rPr>
        <w:commentReference w:id="1419296522"/>
      </w:r>
      <w:r w:rsidRPr="43A2DA96" w:rsidR="43A2DA96">
        <w:rPr>
          <w:rFonts w:ascii="Garamond" w:hAnsi="Garamond"/>
          <w:sz w:val="20"/>
          <w:szCs w:val="20"/>
          <w:lang w:val="en-US"/>
        </w:rPr>
        <w:t xml:space="preserve">, studying their drivers, constraints and business opportunities. </w:t>
      </w:r>
    </w:p>
    <w:p w:rsidR="007D119F" w:rsidP="005A63BD" w:rsidRDefault="00D42920" w14:paraId="4A2B16F4" w14:textId="586C7B16">
      <w:pPr>
        <w:pStyle w:val="NoSpacing"/>
        <w:rPr>
          <w:rFonts w:ascii="Garamond" w:hAnsi="Garamond"/>
          <w:b/>
          <w:sz w:val="24"/>
          <w:szCs w:val="24"/>
          <w:lang w:val="en-US"/>
        </w:rPr>
      </w:pPr>
      <w:r>
        <w:rPr>
          <w:rFonts w:ascii="Garamond" w:hAnsi="Garamond"/>
          <w:b/>
          <w:noProof/>
          <w:lang w:val="en-GB" w:eastAsia="en-GB"/>
        </w:rPr>
        <mc:AlternateContent>
          <mc:Choice Requires="wps">
            <w:drawing>
              <wp:anchor distT="0" distB="0" distL="114300" distR="114300" simplePos="0" relativeHeight="251681792" behindDoc="0" locked="0" layoutInCell="1" allowOverlap="1" wp14:anchorId="54BAF1D4" wp14:editId="20BF236C">
                <wp:simplePos x="0" y="0"/>
                <wp:positionH relativeFrom="margin">
                  <wp:align>left</wp:align>
                </wp:positionH>
                <wp:positionV relativeFrom="paragraph">
                  <wp:posOffset>62865</wp:posOffset>
                </wp:positionV>
                <wp:extent cx="5556250" cy="22225"/>
                <wp:effectExtent l="0" t="0" r="25400" b="34925"/>
                <wp:wrapNone/>
                <wp:docPr id="11" name="Straight Connector 11"/>
                <wp:cNvGraphicFramePr/>
                <a:graphic xmlns:a="http://schemas.openxmlformats.org/drawingml/2006/main">
                  <a:graphicData uri="http://schemas.microsoft.com/office/word/2010/wordprocessingShape">
                    <wps:wsp>
                      <wps:cNvCnPr/>
                      <wps:spPr>
                        <a:xfrm flipV="1">
                          <a:off x="0" y="0"/>
                          <a:ext cx="5556250" cy="22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5178F31">
              <v:line id="Straight Connector 11" style="position:absolute;flip:y;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5b9bd5 [3204]" strokeweight=".5pt" from="0,4.95pt" to="437.5pt,6.7pt" w14:anchorId="0B40A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">
                <v:stroke joinstyle="miter"/>
                <w10:wrap anchorx="margin"/>
              </v:line>
            </w:pict>
          </mc:Fallback>
        </mc:AlternateContent>
      </w:r>
    </w:p>
    <w:p w:rsidRPr="009B0914" w:rsidR="007D119F" w:rsidP="43A2DA96" w:rsidRDefault="007D119F" w14:paraId="03079697" w14:textId="77777777" w14:noSpellErr="1">
      <w:pPr>
        <w:pStyle w:val="NoSpacing"/>
        <w:rPr>
          <w:rFonts w:ascii="Garamond" w:hAnsi="Garamond"/>
          <w:b w:val="1"/>
          <w:bCs w:val="1"/>
          <w:sz w:val="24"/>
          <w:szCs w:val="24"/>
          <w:lang w:val="en-US"/>
        </w:rPr>
      </w:pPr>
      <w:commentRangeStart w:id="116460781"/>
      <w:r w:rsidRPr="43A2DA96" w:rsidR="43A2DA96">
        <w:rPr>
          <w:rFonts w:ascii="Garamond" w:hAnsi="Garamond"/>
          <w:b w:val="1"/>
          <w:bCs w:val="1"/>
          <w:sz w:val="24"/>
          <w:szCs w:val="24"/>
          <w:lang w:val="en-US"/>
        </w:rPr>
        <w:t xml:space="preserve">Academic Projects </w:t>
      </w:r>
      <w:commentRangeEnd w:id="116460781"/>
      <w:r>
        <w:rPr>
          <w:rStyle w:val="CommentReference"/>
        </w:rPr>
        <w:commentReference w:id="116460781"/>
      </w:r>
    </w:p>
    <w:p w:rsidRPr="00016B21" w:rsidR="007D119F" w:rsidP="007D119F" w:rsidRDefault="007D119F" w14:paraId="5528DA33" w14:textId="2E412509">
      <w:pPr>
        <w:pStyle w:val="NoSpacing"/>
        <w:rPr>
          <w:rFonts w:ascii="Garamond" w:hAnsi="Garamond"/>
          <w:b/>
          <w:sz w:val="20"/>
          <w:lang w:val="en-US"/>
        </w:rPr>
      </w:pPr>
      <w:r w:rsidRPr="00016B21">
        <w:rPr>
          <w:rFonts w:ascii="Garamond" w:hAnsi="Garamond"/>
          <w:b/>
          <w:sz w:val="20"/>
          <w:lang w:val="en-US"/>
        </w:rPr>
        <w:t xml:space="preserve">Case Study: Economic Impact of </w:t>
      </w:r>
      <w:proofErr w:type="spellStart"/>
      <w:r w:rsidRPr="00016B21">
        <w:rPr>
          <w:rFonts w:ascii="Garamond" w:hAnsi="Garamond"/>
          <w:b/>
          <w:sz w:val="20"/>
          <w:lang w:val="en-US"/>
        </w:rPr>
        <w:t>Khadakwasla</w:t>
      </w:r>
      <w:proofErr w:type="spellEnd"/>
      <w:r w:rsidRPr="00016B21">
        <w:rPr>
          <w:rFonts w:ascii="Garamond" w:hAnsi="Garamond"/>
          <w:b/>
          <w:sz w:val="20"/>
          <w:lang w:val="en-US"/>
        </w:rPr>
        <w:t xml:space="preserve"> Dam in Pune</w:t>
      </w:r>
    </w:p>
    <w:p w:rsidRPr="00916EE3" w:rsidR="007D119F" w:rsidP="007D119F" w:rsidRDefault="007D119F" w14:paraId="1B47AAFA" w14:textId="1A7A4B2F">
      <w:pPr>
        <w:pStyle w:val="NoSpacing"/>
        <w:numPr>
          <w:ilvl w:val="0"/>
          <w:numId w:val="11"/>
        </w:numPr>
        <w:rPr>
          <w:rFonts w:ascii="Garamond" w:hAnsi="Garamond"/>
          <w:lang w:val="en-US"/>
        </w:rPr>
      </w:pPr>
      <w:r>
        <w:rPr>
          <w:rFonts w:ascii="Garamond" w:hAnsi="Garamond"/>
          <w:sz w:val="20"/>
          <w:szCs w:val="20"/>
          <w:lang w:val="en-US"/>
        </w:rPr>
        <w:t xml:space="preserve">Conducted a primary survey studying the economic effect of the dam in its vicinity. </w:t>
      </w:r>
    </w:p>
    <w:p w:rsidR="007D119F" w:rsidP="007D119F" w:rsidRDefault="007D119F" w14:paraId="2776F823" w14:textId="77777777" w14:noSpellErr="1">
      <w:pPr>
        <w:pStyle w:val="NoSpacing"/>
        <w:numPr>
          <w:ilvl w:val="0"/>
          <w:numId w:val="11"/>
        </w:numPr>
        <w:rPr>
          <w:rFonts w:ascii="Garamond" w:hAnsi="Garamond"/>
          <w:sz w:val="20"/>
          <w:szCs w:val="20"/>
          <w:lang w:val="en-US"/>
        </w:rPr>
      </w:pPr>
      <w:r w:rsidRPr="43A2DA96" w:rsidR="43A2DA96">
        <w:rPr>
          <w:rFonts w:ascii="Garamond" w:hAnsi="Garamond"/>
          <w:sz w:val="20"/>
          <w:szCs w:val="20"/>
          <w:lang w:val="en-US"/>
        </w:rPr>
        <w:t xml:space="preserve">Analyzed the problems caused by the dam and suggested </w:t>
      </w:r>
      <w:commentRangeStart w:id="1328287210"/>
      <w:r w:rsidRPr="43A2DA96" w:rsidR="43A2DA96">
        <w:rPr>
          <w:rFonts w:ascii="Garamond" w:hAnsi="Garamond"/>
          <w:sz w:val="20"/>
          <w:szCs w:val="20"/>
          <w:lang w:val="en-US"/>
        </w:rPr>
        <w:t>ways to overcome</w:t>
      </w:r>
      <w:commentRangeEnd w:id="1328287210"/>
      <w:r>
        <w:rPr>
          <w:rStyle w:val="CommentReference"/>
        </w:rPr>
        <w:commentReference w:id="1328287210"/>
      </w:r>
      <w:r w:rsidRPr="43A2DA96" w:rsidR="43A2DA96">
        <w:rPr>
          <w:rFonts w:ascii="Garamond" w:hAnsi="Garamond"/>
          <w:sz w:val="20"/>
          <w:szCs w:val="20"/>
          <w:lang w:val="en-US"/>
        </w:rPr>
        <w:t xml:space="preserve"> them.</w:t>
      </w:r>
    </w:p>
    <w:p w:rsidR="007D119F" w:rsidP="007D119F" w:rsidRDefault="007D119F" w14:paraId="1A1A1CDA" w14:textId="77777777">
      <w:pPr>
        <w:pStyle w:val="NoSpacing"/>
        <w:rPr>
          <w:rFonts w:ascii="Garamond" w:hAnsi="Garamond"/>
          <w:sz w:val="20"/>
          <w:szCs w:val="20"/>
          <w:lang w:val="en-US"/>
        </w:rPr>
      </w:pPr>
    </w:p>
    <w:p w:rsidRPr="00016B21" w:rsidR="007D119F" w:rsidP="007D119F" w:rsidRDefault="007D119F" w14:paraId="76D18B44" w14:textId="77777777">
      <w:pPr>
        <w:pStyle w:val="NoSpacing"/>
        <w:rPr>
          <w:rFonts w:ascii="Garamond" w:hAnsi="Garamond"/>
          <w:b/>
          <w:sz w:val="20"/>
          <w:lang w:val="en-US"/>
        </w:rPr>
      </w:pPr>
      <w:r w:rsidRPr="00016B21">
        <w:rPr>
          <w:rFonts w:ascii="Garamond" w:hAnsi="Garamond"/>
          <w:b/>
          <w:sz w:val="20"/>
          <w:lang w:val="en-US"/>
        </w:rPr>
        <w:t>Optimization of Cost of Agricultural Warehousing</w:t>
      </w:r>
    </w:p>
    <w:p w:rsidR="007D119F" w:rsidP="43A2DA96" w:rsidRDefault="007D119F" w14:paraId="5FD8B91F" w14:textId="77777777" w14:noSpellErr="1">
      <w:pPr>
        <w:pStyle w:val="NoSpacing"/>
        <w:numPr>
          <w:ilvl w:val="0"/>
          <w:numId w:val="12"/>
        </w:numPr>
        <w:rPr>
          <w:rFonts w:ascii="Garamond" w:hAnsi="Garamond"/>
          <w:b w:val="1"/>
          <w:bCs w:val="1"/>
          <w:lang w:val="en-US"/>
        </w:rPr>
      </w:pPr>
      <w:r w:rsidRPr="43A2DA96" w:rsidR="43A2DA96">
        <w:rPr>
          <w:rFonts w:ascii="Garamond" w:hAnsi="Garamond"/>
          <w:sz w:val="20"/>
          <w:szCs w:val="20"/>
          <w:lang w:val="en-US"/>
        </w:rPr>
        <w:t xml:space="preserve">Analyzed the </w:t>
      </w:r>
      <w:r w:rsidRPr="43A2DA96" w:rsidR="43A2DA96">
        <w:rPr>
          <w:rFonts w:ascii="Garamond" w:hAnsi="Garamond"/>
          <w:sz w:val="20"/>
          <w:szCs w:val="20"/>
          <w:lang w:val="en-US"/>
        </w:rPr>
        <w:t xml:space="preserve">cost of Agricultural warehousing over the </w:t>
      </w:r>
      <w:commentRangeStart w:id="1647655298"/>
      <w:r w:rsidRPr="43A2DA96" w:rsidR="43A2DA96">
        <w:rPr>
          <w:rFonts w:ascii="Garamond" w:hAnsi="Garamond"/>
          <w:sz w:val="20"/>
          <w:szCs w:val="20"/>
          <w:lang w:val="en-US"/>
        </w:rPr>
        <w:t>years</w:t>
      </w:r>
      <w:commentRangeEnd w:id="1647655298"/>
      <w:r>
        <w:rPr>
          <w:rStyle w:val="CommentReference"/>
        </w:rPr>
        <w:commentReference w:id="1647655298"/>
      </w:r>
      <w:r w:rsidRPr="43A2DA96" w:rsidR="43A2DA96">
        <w:rPr>
          <w:rFonts w:ascii="Garamond" w:hAnsi="Garamond"/>
          <w:sz w:val="20"/>
          <w:szCs w:val="20"/>
          <w:lang w:val="en-US"/>
        </w:rPr>
        <w:t>.</w:t>
      </w:r>
    </w:p>
    <w:p w:rsidRPr="00EC353A" w:rsidR="007D119F" w:rsidP="007D119F" w:rsidRDefault="007D119F" w14:paraId="1842B933" w14:textId="77777777">
      <w:pPr>
        <w:pStyle w:val="NoSpacing"/>
        <w:numPr>
          <w:ilvl w:val="0"/>
          <w:numId w:val="12"/>
        </w:numPr>
        <w:rPr>
          <w:rFonts w:ascii="Garamond" w:hAnsi="Garamond"/>
          <w:sz w:val="20"/>
          <w:szCs w:val="20"/>
          <w:lang w:val="en-US"/>
        </w:rPr>
      </w:pPr>
      <w:r>
        <w:rPr>
          <w:rFonts w:ascii="Garamond" w:hAnsi="Garamond"/>
          <w:sz w:val="20"/>
          <w:szCs w:val="20"/>
          <w:lang w:val="en-US"/>
        </w:rPr>
        <w:t xml:space="preserve">The method used was </w:t>
      </w:r>
      <w:r w:rsidRPr="00EC353A">
        <w:rPr>
          <w:rFonts w:ascii="Garamond" w:hAnsi="Garamond"/>
          <w:sz w:val="20"/>
          <w:szCs w:val="20"/>
          <w:lang w:val="en-US"/>
        </w:rPr>
        <w:t>mathematical m</w:t>
      </w:r>
      <w:r>
        <w:rPr>
          <w:rFonts w:ascii="Garamond" w:hAnsi="Garamond"/>
          <w:sz w:val="20"/>
          <w:szCs w:val="20"/>
          <w:lang w:val="en-US"/>
        </w:rPr>
        <w:t xml:space="preserve">odelling (Dynamic Optimization) and micro economic analysis. </w:t>
      </w:r>
    </w:p>
    <w:p w:rsidR="007D119F" w:rsidP="007D119F" w:rsidRDefault="007D119F" w14:paraId="52C79252" w14:textId="77777777">
      <w:pPr>
        <w:pStyle w:val="NoSpacing"/>
        <w:rPr>
          <w:rFonts w:ascii="Garamond" w:hAnsi="Garamond"/>
          <w:b/>
          <w:lang w:val="en-US"/>
        </w:rPr>
      </w:pPr>
    </w:p>
    <w:p w:rsidRPr="00016B21" w:rsidR="007D119F" w:rsidP="007D119F" w:rsidRDefault="007D119F" w14:paraId="4D4547DA" w14:textId="77777777">
      <w:pPr>
        <w:pStyle w:val="NoSpacing"/>
        <w:rPr>
          <w:rFonts w:ascii="Garamond" w:hAnsi="Garamond"/>
          <w:b/>
          <w:sz w:val="20"/>
          <w:lang w:val="en-US"/>
        </w:rPr>
      </w:pPr>
      <w:r w:rsidRPr="00016B21">
        <w:rPr>
          <w:rFonts w:ascii="Garamond" w:hAnsi="Garamond"/>
          <w:b/>
          <w:sz w:val="20"/>
          <w:lang w:val="en-US"/>
        </w:rPr>
        <w:t>Impact of E-commerce in Indian Markets</w:t>
      </w:r>
    </w:p>
    <w:p w:rsidRPr="005740EA" w:rsidR="007D119F" w:rsidP="43A2DA96" w:rsidRDefault="007D119F" w14:paraId="75E25DE5" w14:textId="2A23885C" w14:noSpellErr="1">
      <w:pPr>
        <w:pStyle w:val="NoSpacing"/>
        <w:numPr>
          <w:ilvl w:val="0"/>
          <w:numId w:val="16"/>
        </w:numPr>
        <w:rPr>
          <w:rFonts w:ascii="Garamond" w:hAnsi="Garamond"/>
          <w:b w:val="1"/>
          <w:bCs w:val="1"/>
          <w:sz w:val="20"/>
          <w:szCs w:val="20"/>
          <w:lang w:val="en-US"/>
        </w:rPr>
      </w:pPr>
      <w:commentRangeStart w:id="605839911"/>
      <w:r w:rsidRPr="43A2DA96" w:rsidR="43A2DA96">
        <w:rPr>
          <w:rFonts w:ascii="Garamond" w:hAnsi="Garamond"/>
          <w:sz w:val="20"/>
          <w:szCs w:val="20"/>
          <w:lang w:val="en-US"/>
        </w:rPr>
        <w:t>Studied</w:t>
      </w:r>
      <w:commentRangeEnd w:id="605839911"/>
      <w:r>
        <w:rPr>
          <w:rStyle w:val="CommentReference"/>
        </w:rPr>
        <w:commentReference w:id="605839911"/>
      </w:r>
      <w:r w:rsidRPr="43A2DA96" w:rsidR="43A2DA96">
        <w:rPr>
          <w:rFonts w:ascii="Garamond" w:hAnsi="Garamond"/>
          <w:sz w:val="20"/>
          <w:szCs w:val="20"/>
          <w:lang w:val="en-US"/>
        </w:rPr>
        <w:t xml:space="preserve"> how E-commerce affected producer and consumer behavior</w:t>
      </w:r>
      <w:r w:rsidRPr="43A2DA96" w:rsidR="43A2DA96">
        <w:rPr>
          <w:rFonts w:ascii="Garamond" w:hAnsi="Garamond"/>
          <w:sz w:val="20"/>
          <w:szCs w:val="20"/>
          <w:lang w:val="en-US"/>
        </w:rPr>
        <w:t xml:space="preserve"> </w:t>
      </w:r>
      <w:r w:rsidRPr="43A2DA96" w:rsidR="43A2DA96">
        <w:rPr>
          <w:rFonts w:ascii="Garamond" w:hAnsi="Garamond"/>
          <w:sz w:val="20"/>
          <w:szCs w:val="20"/>
          <w:lang w:val="en-US"/>
        </w:rPr>
        <w:t>analyzing secondary qualitative and quantitative data.</w:t>
      </w:r>
    </w:p>
    <w:p w:rsidR="007D119F" w:rsidP="007D119F" w:rsidRDefault="007D119F" w14:paraId="08390305" w14:textId="77777777">
      <w:pPr>
        <w:pStyle w:val="NoSpacing"/>
        <w:rPr>
          <w:rFonts w:ascii="Garamond" w:hAnsi="Garamond"/>
          <w:b/>
          <w:lang w:val="en-US"/>
        </w:rPr>
      </w:pPr>
    </w:p>
    <w:p w:rsidRPr="00016B21" w:rsidR="007D119F" w:rsidP="007D119F" w:rsidRDefault="007D119F" w14:paraId="0E358ECB" w14:textId="77777777">
      <w:pPr>
        <w:pStyle w:val="NoSpacing"/>
        <w:rPr>
          <w:rFonts w:ascii="Garamond" w:hAnsi="Garamond"/>
          <w:b/>
          <w:sz w:val="20"/>
          <w:lang w:val="en-US"/>
        </w:rPr>
      </w:pPr>
      <w:r w:rsidRPr="00016B21">
        <w:rPr>
          <w:rFonts w:ascii="Garamond" w:hAnsi="Garamond"/>
          <w:b/>
          <w:sz w:val="20"/>
          <w:lang w:val="en-US"/>
        </w:rPr>
        <w:t>Case Study: Game Theory Modeling of US-China Trade war</w:t>
      </w:r>
    </w:p>
    <w:p w:rsidRPr="00D808BC" w:rsidR="007D119F" w:rsidP="007D119F" w:rsidRDefault="007D119F" w14:paraId="37B3A929" w14:textId="77777777">
      <w:pPr>
        <w:pStyle w:val="NoSpacing"/>
        <w:numPr>
          <w:ilvl w:val="0"/>
          <w:numId w:val="10"/>
        </w:numPr>
        <w:rPr>
          <w:rFonts w:ascii="Garamond" w:hAnsi="Garamond"/>
          <w:b/>
          <w:lang w:val="en-US"/>
        </w:rPr>
      </w:pPr>
      <w:r>
        <w:rPr>
          <w:rFonts w:ascii="Garamond" w:hAnsi="Garamond"/>
          <w:sz w:val="20"/>
          <w:szCs w:val="20"/>
          <w:lang w:val="en-US"/>
        </w:rPr>
        <w:t>Studied the pay offs for each country for various decisions taken by US and China using secondary data.</w:t>
      </w:r>
    </w:p>
    <w:p w:rsidRPr="00016B21" w:rsidR="00350A28" w:rsidP="007D119F" w:rsidRDefault="007D119F" w14:paraId="768B92BF" w14:textId="5052901C">
      <w:pPr>
        <w:pStyle w:val="NoSpacing"/>
        <w:numPr>
          <w:ilvl w:val="0"/>
          <w:numId w:val="10"/>
        </w:numPr>
        <w:rPr>
          <w:rFonts w:ascii="Garamond" w:hAnsi="Garamond"/>
          <w:b/>
          <w:sz w:val="20"/>
          <w:szCs w:val="20"/>
          <w:lang w:val="en-US"/>
        </w:rPr>
      </w:pPr>
      <w:r w:rsidRPr="005740EA">
        <w:rPr>
          <w:rFonts w:ascii="Garamond" w:hAnsi="Garamond"/>
          <w:sz w:val="20"/>
          <w:szCs w:val="20"/>
          <w:lang w:val="en-US"/>
        </w:rPr>
        <w:t>Designed a decision tree using the various pay offs and expounded it using probability distribution.</w:t>
      </w:r>
    </w:p>
    <w:p w:rsidR="00016B21" w:rsidP="007D119F" w:rsidRDefault="00016B21" w14:paraId="302161DB" w14:textId="77777777">
      <w:pPr>
        <w:pStyle w:val="NoSpacing"/>
        <w:rPr>
          <w:rFonts w:ascii="Garamond" w:hAnsi="Garamond"/>
          <w:b/>
          <w:sz w:val="20"/>
          <w:lang w:val="en-US"/>
        </w:rPr>
      </w:pPr>
    </w:p>
    <w:p w:rsidRPr="00016B21" w:rsidR="007D119F" w:rsidP="007D119F" w:rsidRDefault="007D119F" w14:paraId="4940DD12" w14:textId="5E3847A5">
      <w:pPr>
        <w:pStyle w:val="NoSpacing"/>
        <w:rPr>
          <w:rFonts w:ascii="Garamond" w:hAnsi="Garamond"/>
          <w:b/>
          <w:sz w:val="20"/>
          <w:lang w:val="en-US"/>
        </w:rPr>
      </w:pPr>
      <w:r w:rsidRPr="00016B21">
        <w:rPr>
          <w:rFonts w:ascii="Garamond" w:hAnsi="Garamond"/>
          <w:b/>
          <w:sz w:val="20"/>
          <w:lang w:val="en-US"/>
        </w:rPr>
        <w:t>Econometric Analysis of relationship between lifestyle habits and Medical Expenses</w:t>
      </w:r>
    </w:p>
    <w:p w:rsidRPr="005740EA" w:rsidR="007D119F" w:rsidP="007D119F" w:rsidRDefault="00016B21" w14:paraId="586DD5D4" w14:textId="7BA3AB72" w14:noSpellErr="1">
      <w:pPr>
        <w:pStyle w:val="NoSpacing"/>
        <w:numPr>
          <w:ilvl w:val="0"/>
          <w:numId w:val="16"/>
        </w:numPr>
        <w:rPr>
          <w:rFonts w:ascii="Garamond" w:hAnsi="Garamond"/>
          <w:sz w:val="20"/>
          <w:szCs w:val="20"/>
          <w:lang w:val="en-US"/>
        </w:rPr>
      </w:pPr>
      <w:r>
        <w:rPr>
          <w:rFonts w:ascii="Garamond" w:hAnsi="Garamond"/>
          <w:b/>
          <w:noProof/>
          <w:lang w:val="en-GB" w:eastAsia="en-GB"/>
        </w:rPr>
        <mc:AlternateContent>
          <mc:Choice Requires="wps">
            <w:drawing>
              <wp:anchor distT="0" distB="0" distL="114300" distR="114300" simplePos="0" relativeHeight="251683840" behindDoc="0" locked="0" layoutInCell="1" allowOverlap="1" wp14:anchorId="7AC35777" wp14:editId="50F52E2C">
                <wp:simplePos x="0" y="0"/>
                <wp:positionH relativeFrom="margin">
                  <wp:align>left</wp:align>
                </wp:positionH>
                <wp:positionV relativeFrom="paragraph">
                  <wp:posOffset>427355</wp:posOffset>
                </wp:positionV>
                <wp:extent cx="5556250" cy="22225"/>
                <wp:effectExtent l="0" t="0" r="25400" b="34925"/>
                <wp:wrapNone/>
                <wp:docPr id="12" name="Straight Connector 12"/>
                <wp:cNvGraphicFramePr/>
                <a:graphic xmlns:a="http://schemas.openxmlformats.org/drawingml/2006/main">
                  <a:graphicData uri="http://schemas.microsoft.com/office/word/2010/wordprocessingShape">
                    <wps:wsp>
                      <wps:cNvCnPr/>
                      <wps:spPr>
                        <a:xfrm flipV="1">
                          <a:off x="0" y="0"/>
                          <a:ext cx="5556250" cy="22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A1622E9">
              <v:line id="Straight Connector 12" style="position:absolute;flip:y;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5b9bd5 [3204]" strokeweight=".5pt" from="0,33.65pt" to="437.5pt,35.4pt" w14:anchorId="7FC0DD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">
                <v:stroke joinstyle="miter"/>
                <w10:wrap anchorx="margin"/>
              </v:line>
            </w:pict>
          </mc:Fallback>
        </mc:AlternateContent>
      </w:r>
      <w:r w:rsidRPr="005740EA" w:rsidR="007D119F">
        <w:rPr>
          <w:rFonts w:ascii="Garamond" w:hAnsi="Garamond"/>
          <w:sz w:val="20"/>
          <w:szCs w:val="20"/>
          <w:lang w:val="en-US"/>
        </w:rPr>
        <w:t xml:space="preserve">Surveyed 100 students’ lifestyle habits and medical expenses and </w:t>
      </w:r>
      <w:commentRangeStart w:id="1035401217"/>
      <w:r w:rsidRPr="005740EA" w:rsidR="007D119F">
        <w:rPr>
          <w:rFonts w:ascii="Garamond" w:hAnsi="Garamond"/>
          <w:sz w:val="20"/>
          <w:szCs w:val="20"/>
          <w:lang w:val="en-US"/>
        </w:rPr>
        <w:t xml:space="preserve">evaluated </w:t>
      </w:r>
      <w:r w:rsidR="007D119F">
        <w:rPr>
          <w:rFonts w:ascii="Garamond" w:hAnsi="Garamond"/>
          <w:sz w:val="20"/>
          <w:szCs w:val="20"/>
          <w:lang w:val="en-US"/>
        </w:rPr>
        <w:t>their</w:t>
      </w:r>
      <w:r w:rsidRPr="005740EA" w:rsidR="007D119F">
        <w:rPr>
          <w:rFonts w:ascii="Garamond" w:hAnsi="Garamond"/>
          <w:sz w:val="20"/>
          <w:szCs w:val="20"/>
          <w:lang w:val="en-US"/>
        </w:rPr>
        <w:t xml:space="preserve"> </w:t>
      </w:r>
      <w:r w:rsidR="007D119F">
        <w:rPr>
          <w:rFonts w:ascii="Garamond" w:hAnsi="Garamond"/>
          <w:sz w:val="20"/>
          <w:szCs w:val="20"/>
          <w:lang w:val="en-US"/>
        </w:rPr>
        <w:t>relationship</w:t>
      </w:r>
      <w:commentRangeEnd w:id="1035401217"/>
      <w:r>
        <w:rPr>
          <w:rStyle w:val="CommentReference"/>
        </w:rPr>
        <w:commentReference w:id="1035401217"/>
      </w:r>
      <w:r w:rsidR="007D119F">
        <w:rPr>
          <w:rFonts w:ascii="Garamond" w:hAnsi="Garamond"/>
          <w:sz w:val="20"/>
          <w:szCs w:val="20"/>
          <w:lang w:val="en-US"/>
        </w:rPr>
        <w:t xml:space="preserve"> using regression and correlation analysis.</w:t>
      </w:r>
    </w:p>
    <w:p w:rsidRPr="00016B21" w:rsidR="00D13F52" w:rsidP="005A58B4" w:rsidRDefault="005A63BD" w14:paraId="2183B4BE" w14:textId="648E1B04">
      <w:pPr>
        <w:shd w:val="clear" w:color="auto" w:fill="FFFFFF"/>
        <w:spacing w:before="100" w:beforeAutospacing="1" w:after="0" w:line="240" w:lineRule="auto"/>
        <w:rPr>
          <w:rFonts w:ascii="Garamond" w:hAnsi="Garamond" w:eastAsia="Times New Roman" w:cs="Times New Roman"/>
          <w:sz w:val="24"/>
          <w:lang w:val="en-US"/>
        </w:rPr>
      </w:pPr>
      <w:r w:rsidRPr="00016B21">
        <w:rPr>
          <w:rFonts w:ascii="Garamond" w:hAnsi="Garamond"/>
          <w:b/>
          <w:sz w:val="24"/>
        </w:rPr>
        <w:lastRenderedPageBreak/>
        <w:t>Other Skills</w:t>
      </w:r>
    </w:p>
    <w:p w:rsidRPr="00CB623E" w:rsidR="006C1E78" w:rsidP="005A58B4" w:rsidRDefault="00023F77" w14:paraId="079B1630" w14:textId="652014EB">
      <w:pPr>
        <w:pStyle w:val="NoSpacing"/>
        <w:numPr>
          <w:ilvl w:val="0"/>
          <w:numId w:val="14"/>
        </w:numPr>
        <w:rPr>
          <w:rFonts w:ascii="Garamond" w:hAnsi="Garamond"/>
          <w:b/>
          <w:sz w:val="20"/>
          <w:lang w:val="en-US"/>
        </w:rPr>
      </w:pPr>
      <w:r w:rsidRPr="00CB623E">
        <w:rPr>
          <w:rFonts w:ascii="Garamond" w:hAnsi="Garamond"/>
          <w:b/>
          <w:sz w:val="20"/>
          <w:lang w:val="en-US"/>
        </w:rPr>
        <w:t>MS Excel</w:t>
      </w:r>
      <w:r w:rsidRPr="00CB623E" w:rsidR="00E8776C">
        <w:rPr>
          <w:rFonts w:ascii="Garamond" w:hAnsi="Garamond"/>
          <w:b/>
          <w:sz w:val="20"/>
          <w:lang w:val="en-US"/>
        </w:rPr>
        <w:t>;</w:t>
      </w:r>
    </w:p>
    <w:p w:rsidRPr="00016B21" w:rsidR="00E8776C" w:rsidP="00E8776C" w:rsidRDefault="00586121" w14:paraId="62E800F2" w14:textId="716AABCB">
      <w:pPr>
        <w:pStyle w:val="NoSpacing"/>
        <w:numPr>
          <w:ilvl w:val="1"/>
          <w:numId w:val="14"/>
        </w:numPr>
        <w:rPr>
          <w:rFonts w:ascii="Garamond" w:hAnsi="Garamond"/>
          <w:sz w:val="20"/>
          <w:lang w:val="en-US"/>
        </w:rPr>
      </w:pPr>
      <w:r w:rsidRPr="00016B21">
        <w:rPr>
          <w:rFonts w:ascii="Garamond" w:hAnsi="Garamond"/>
          <w:sz w:val="20"/>
          <w:lang w:val="en-US"/>
        </w:rPr>
        <w:t>Proficient in maintaining, cleaning and formatting spreadsheets of large sizes</w:t>
      </w:r>
    </w:p>
    <w:p w:rsidRPr="00016B21" w:rsidR="00586121" w:rsidP="00E8776C" w:rsidRDefault="00586121" w14:paraId="52575B3A" w14:textId="16537BF0">
      <w:pPr>
        <w:pStyle w:val="NoSpacing"/>
        <w:numPr>
          <w:ilvl w:val="1"/>
          <w:numId w:val="14"/>
        </w:numPr>
        <w:rPr>
          <w:rFonts w:ascii="Garamond" w:hAnsi="Garamond"/>
          <w:sz w:val="20"/>
          <w:lang w:val="en-US"/>
        </w:rPr>
      </w:pPr>
      <w:r w:rsidRPr="00016B21">
        <w:rPr>
          <w:rFonts w:ascii="Garamond" w:hAnsi="Garamond"/>
          <w:sz w:val="20"/>
          <w:lang w:val="en-US"/>
        </w:rPr>
        <w:t>Proficient in advanced charting, building graphs, forecasting, pivot tables and reporting</w:t>
      </w:r>
    </w:p>
    <w:p w:rsidR="00586121" w:rsidP="43A2DA96" w:rsidRDefault="00586121" w14:paraId="446CEAC8" w14:textId="7A9D66C4" w14:noSpellErr="1">
      <w:pPr>
        <w:pStyle w:val="NoSpacing"/>
        <w:numPr>
          <w:ilvl w:val="1"/>
          <w:numId w:val="14"/>
        </w:numPr>
        <w:rPr>
          <w:rFonts w:ascii="Garamond" w:hAnsi="Garamond"/>
          <w:sz w:val="20"/>
          <w:szCs w:val="20"/>
          <w:lang w:val="en-US"/>
        </w:rPr>
      </w:pPr>
      <w:r w:rsidRPr="43A2DA96" w:rsidR="43A2DA96">
        <w:rPr>
          <w:rFonts w:ascii="Garamond" w:hAnsi="Garamond"/>
          <w:sz w:val="20"/>
          <w:szCs w:val="20"/>
          <w:lang w:val="en-US"/>
        </w:rPr>
        <w:t xml:space="preserve">Proficient with </w:t>
      </w:r>
      <w:commentRangeStart w:id="1948047775"/>
      <w:r w:rsidRPr="43A2DA96" w:rsidR="43A2DA96">
        <w:rPr>
          <w:rFonts w:ascii="Garamond" w:hAnsi="Garamond"/>
          <w:sz w:val="20"/>
          <w:szCs w:val="20"/>
          <w:lang w:val="en-US"/>
        </w:rPr>
        <w:t>all the necessary</w:t>
      </w:r>
      <w:commentRangeEnd w:id="1948047775"/>
      <w:r>
        <w:rPr>
          <w:rStyle w:val="CommentReference"/>
        </w:rPr>
        <w:commentReference w:id="1948047775"/>
      </w:r>
      <w:r w:rsidRPr="43A2DA96" w:rsidR="43A2DA96">
        <w:rPr>
          <w:rFonts w:ascii="Garamond" w:hAnsi="Garamond"/>
          <w:sz w:val="20"/>
          <w:szCs w:val="20"/>
          <w:lang w:val="en-US"/>
        </w:rPr>
        <w:t xml:space="preserve"> functions and formulas</w:t>
      </w:r>
    </w:p>
    <w:p w:rsidRPr="00016B21" w:rsidR="00696FC4" w:rsidP="00696FC4" w:rsidRDefault="00696FC4" w14:paraId="037C70DB" w14:textId="77777777">
      <w:pPr>
        <w:pStyle w:val="NoSpacing"/>
        <w:ind w:left="1656"/>
        <w:rPr>
          <w:rFonts w:ascii="Garamond" w:hAnsi="Garamond"/>
          <w:sz w:val="20"/>
          <w:lang w:val="en-US"/>
        </w:rPr>
      </w:pPr>
    </w:p>
    <w:p w:rsidRPr="00CB623E" w:rsidR="00586121" w:rsidP="43A2DA96" w:rsidRDefault="00586121" w14:paraId="11199EA8" w14:textId="10933678" w14:noSpellErr="1">
      <w:pPr>
        <w:pStyle w:val="NoSpacing"/>
        <w:numPr>
          <w:ilvl w:val="0"/>
          <w:numId w:val="14"/>
        </w:numPr>
        <w:rPr>
          <w:rFonts w:ascii="Garamond" w:hAnsi="Garamond"/>
          <w:b w:val="1"/>
          <w:bCs w:val="1"/>
          <w:sz w:val="20"/>
          <w:szCs w:val="20"/>
          <w:lang w:val="en-US"/>
        </w:rPr>
      </w:pPr>
      <w:commentRangeStart w:id="1252266773"/>
      <w:r w:rsidRPr="43A2DA96" w:rsidR="43A2DA96">
        <w:rPr>
          <w:rFonts w:ascii="Garamond" w:hAnsi="Garamond"/>
          <w:b w:val="1"/>
          <w:bCs w:val="1"/>
          <w:sz w:val="20"/>
          <w:szCs w:val="20"/>
          <w:lang w:val="en-US"/>
        </w:rPr>
        <w:t>R Programming</w:t>
      </w:r>
      <w:r w:rsidRPr="43A2DA96" w:rsidR="43A2DA96">
        <w:rPr>
          <w:rFonts w:ascii="Garamond" w:hAnsi="Garamond"/>
          <w:b w:val="1"/>
          <w:bCs w:val="1"/>
          <w:sz w:val="20"/>
          <w:szCs w:val="20"/>
          <w:lang w:val="en-US"/>
        </w:rPr>
        <w:t>/Python/STATA</w:t>
      </w:r>
      <w:commentRangeEnd w:id="1252266773"/>
      <w:r>
        <w:rPr>
          <w:rStyle w:val="CommentReference"/>
        </w:rPr>
        <w:commentReference w:id="1252266773"/>
      </w:r>
      <w:r w:rsidRPr="43A2DA96" w:rsidR="43A2DA96">
        <w:rPr>
          <w:rFonts w:ascii="Garamond" w:hAnsi="Garamond"/>
          <w:b w:val="1"/>
          <w:bCs w:val="1"/>
          <w:sz w:val="20"/>
          <w:szCs w:val="20"/>
          <w:lang w:val="en-US"/>
        </w:rPr>
        <w:t>;</w:t>
      </w:r>
    </w:p>
    <w:p w:rsidRPr="00016B21" w:rsidR="00586121" w:rsidP="00586121" w:rsidRDefault="00586121" w14:paraId="1EE86096" w14:textId="74410E0F">
      <w:pPr>
        <w:pStyle w:val="NoSpacing"/>
        <w:numPr>
          <w:ilvl w:val="1"/>
          <w:numId w:val="14"/>
        </w:numPr>
        <w:rPr>
          <w:rFonts w:ascii="Garamond" w:hAnsi="Garamond"/>
          <w:sz w:val="20"/>
          <w:lang w:val="en-US"/>
        </w:rPr>
      </w:pPr>
      <w:r w:rsidRPr="00016B21">
        <w:rPr>
          <w:rFonts w:ascii="Garamond" w:hAnsi="Garamond"/>
          <w:sz w:val="20"/>
          <w:lang w:val="en-US"/>
        </w:rPr>
        <w:t xml:space="preserve">Proficient in </w:t>
      </w:r>
      <w:r w:rsidR="00696FC4">
        <w:rPr>
          <w:rFonts w:ascii="Garamond" w:hAnsi="Garamond"/>
          <w:sz w:val="20"/>
          <w:lang w:val="en-US"/>
        </w:rPr>
        <w:t>regression, forecasting and trend analysis</w:t>
      </w:r>
    </w:p>
    <w:p w:rsidRPr="00016B21" w:rsidR="00586121" w:rsidP="00586121" w:rsidRDefault="00586121" w14:paraId="53CE0DE4" w14:textId="1ACB71DF">
      <w:pPr>
        <w:pStyle w:val="NoSpacing"/>
        <w:numPr>
          <w:ilvl w:val="1"/>
          <w:numId w:val="14"/>
        </w:numPr>
        <w:rPr>
          <w:rFonts w:ascii="Garamond" w:hAnsi="Garamond"/>
          <w:sz w:val="20"/>
          <w:lang w:val="en-US"/>
        </w:rPr>
      </w:pPr>
      <w:r w:rsidRPr="00016B21">
        <w:rPr>
          <w:rFonts w:ascii="Garamond" w:hAnsi="Garamond"/>
          <w:sz w:val="20"/>
          <w:lang w:val="en-US"/>
        </w:rPr>
        <w:t xml:space="preserve">Proficient in </w:t>
      </w:r>
      <w:r w:rsidR="00696FC4">
        <w:rPr>
          <w:rFonts w:ascii="Garamond" w:hAnsi="Garamond"/>
          <w:sz w:val="20"/>
          <w:lang w:val="en-US"/>
        </w:rPr>
        <w:t>loop functions and debugging tools</w:t>
      </w:r>
    </w:p>
    <w:p w:rsidR="00586121" w:rsidP="00351244" w:rsidRDefault="00586121" w14:paraId="59717CA2" w14:textId="0A3C7727">
      <w:pPr>
        <w:pStyle w:val="NoSpacing"/>
        <w:numPr>
          <w:ilvl w:val="1"/>
          <w:numId w:val="14"/>
        </w:numPr>
        <w:rPr>
          <w:rFonts w:ascii="Garamond" w:hAnsi="Garamond"/>
          <w:sz w:val="20"/>
          <w:lang w:val="en-US"/>
        </w:rPr>
      </w:pPr>
      <w:r w:rsidRPr="00696FC4">
        <w:rPr>
          <w:rFonts w:ascii="Garamond" w:hAnsi="Garamond"/>
          <w:sz w:val="20"/>
          <w:lang w:val="en-US"/>
        </w:rPr>
        <w:t xml:space="preserve">Proficient </w:t>
      </w:r>
      <w:r w:rsidR="00696FC4">
        <w:rPr>
          <w:rFonts w:ascii="Garamond" w:hAnsi="Garamond"/>
          <w:sz w:val="20"/>
          <w:lang w:val="en-US"/>
        </w:rPr>
        <w:t>in Simulation and Profiling</w:t>
      </w:r>
    </w:p>
    <w:p w:rsidRPr="00696FC4" w:rsidR="00696FC4" w:rsidP="00696FC4" w:rsidRDefault="00696FC4" w14:paraId="4CB3C226" w14:textId="5E3D83FC">
      <w:pPr>
        <w:pStyle w:val="NoSpacing"/>
        <w:rPr>
          <w:rFonts w:ascii="Garamond" w:hAnsi="Garamond"/>
          <w:sz w:val="20"/>
          <w:lang w:val="en-US"/>
        </w:rPr>
      </w:pPr>
    </w:p>
    <w:p w:rsidRPr="00CB623E" w:rsidR="005A63BD" w:rsidP="00931A1F" w:rsidRDefault="006C1E78" w14:paraId="476F1ABD" w14:textId="2D153D05">
      <w:pPr>
        <w:pStyle w:val="NoSpacing"/>
        <w:numPr>
          <w:ilvl w:val="0"/>
          <w:numId w:val="14"/>
        </w:numPr>
        <w:rPr>
          <w:rFonts w:ascii="Garamond" w:hAnsi="Garamond"/>
          <w:b/>
          <w:sz w:val="20"/>
        </w:rPr>
      </w:pPr>
      <w:r w:rsidRPr="00CB623E">
        <w:rPr>
          <w:rFonts w:ascii="Garamond" w:hAnsi="Garamond"/>
          <w:b/>
          <w:sz w:val="20"/>
          <w:lang w:val="en-US"/>
        </w:rPr>
        <w:t xml:space="preserve">Languages known: English, Hindi, </w:t>
      </w:r>
      <w:r w:rsidRPr="00CB623E" w:rsidR="00E51FA5">
        <w:rPr>
          <w:rFonts w:ascii="Garamond" w:hAnsi="Garamond"/>
          <w:b/>
          <w:sz w:val="20"/>
          <w:lang w:val="en-US"/>
        </w:rPr>
        <w:t>Malayalam</w:t>
      </w:r>
      <w:r w:rsidRPr="00CB623E">
        <w:rPr>
          <w:rFonts w:ascii="Garamond" w:hAnsi="Garamond"/>
          <w:b/>
          <w:sz w:val="20"/>
          <w:lang w:val="en-US"/>
        </w:rPr>
        <w:t xml:space="preserve">, </w:t>
      </w:r>
      <w:r w:rsidRPr="00CB623E" w:rsidR="00E51FA5">
        <w:rPr>
          <w:rFonts w:ascii="Garamond" w:hAnsi="Garamond"/>
          <w:b/>
          <w:sz w:val="20"/>
          <w:lang w:val="en-US"/>
        </w:rPr>
        <w:t>German</w:t>
      </w:r>
      <w:r w:rsidRPr="00CB623E">
        <w:rPr>
          <w:rFonts w:ascii="Garamond" w:hAnsi="Garamond"/>
          <w:b/>
          <w:sz w:val="20"/>
          <w:lang w:val="en-US"/>
        </w:rPr>
        <w:t xml:space="preserve"> (Basic)</w:t>
      </w:r>
    </w:p>
    <w:p w:rsidRPr="005A63BD" w:rsidR="005A63BD" w:rsidP="005A63BD" w:rsidRDefault="00350A28" w14:paraId="1A352D37" w14:textId="165E6B1C">
      <w:pPr>
        <w:pStyle w:val="NoSpacing"/>
        <w:rPr>
          <w:rFonts w:ascii="Garamond" w:hAnsi="Garamond"/>
          <w:b/>
        </w:rPr>
      </w:pPr>
      <w:r>
        <w:rPr>
          <w:rFonts w:ascii="Garamond" w:hAnsi="Garamond"/>
          <w:b/>
          <w:noProof/>
          <w:lang w:val="en-GB" w:eastAsia="en-GB"/>
        </w:rPr>
        <mc:AlternateContent>
          <mc:Choice Requires="wps">
            <w:drawing>
              <wp:anchor distT="0" distB="0" distL="114300" distR="114300" simplePos="0" relativeHeight="251685888" behindDoc="0" locked="0" layoutInCell="1" allowOverlap="1" wp14:anchorId="5BC8654A" wp14:editId="74DE97F5">
                <wp:simplePos x="0" y="0"/>
                <wp:positionH relativeFrom="margin">
                  <wp:align>left</wp:align>
                </wp:positionH>
                <wp:positionV relativeFrom="paragraph">
                  <wp:posOffset>62865</wp:posOffset>
                </wp:positionV>
                <wp:extent cx="5556250" cy="22225"/>
                <wp:effectExtent l="0" t="0" r="25400" b="34925"/>
                <wp:wrapNone/>
                <wp:docPr id="13" name="Straight Connector 13"/>
                <wp:cNvGraphicFramePr/>
                <a:graphic xmlns:a="http://schemas.openxmlformats.org/drawingml/2006/main">
                  <a:graphicData uri="http://schemas.microsoft.com/office/word/2010/wordprocessingShape">
                    <wps:wsp>
                      <wps:cNvCnPr/>
                      <wps:spPr>
                        <a:xfrm flipV="1">
                          <a:off x="0" y="0"/>
                          <a:ext cx="5556250" cy="22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7E3ED49B">
              <v:line id="Straight Connector 13" style="position:absolute;flip:y;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5b9bd5 [3204]" strokeweight=".5pt" from="0,4.95pt" to="437.5pt,6.7pt" w14:anchorId="7138C2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">
                <v:stroke joinstyle="miter"/>
                <w10:wrap anchorx="margin"/>
              </v:line>
            </w:pict>
          </mc:Fallback>
        </mc:AlternateContent>
      </w:r>
    </w:p>
    <w:p w:rsidR="005A63BD" w:rsidP="005A63BD" w:rsidRDefault="005A63BD" w14:paraId="77F1CB3B" w14:textId="2A944D18">
      <w:pPr>
        <w:pStyle w:val="NoSpacing"/>
        <w:rPr>
          <w:lang w:val="en-US"/>
        </w:rPr>
      </w:pPr>
      <w:r w:rsidRPr="00016B21">
        <w:rPr>
          <w:rFonts w:ascii="Garamond" w:hAnsi="Garamond" w:eastAsia="Times New Roman" w:cs="Times New Roman"/>
          <w:b/>
          <w:sz w:val="24"/>
          <w:lang w:val="en-US"/>
        </w:rPr>
        <w:t>Extr</w:t>
      </w:r>
      <w:bookmarkStart w:name="_GoBack" w:id="0"/>
      <w:bookmarkEnd w:id="0"/>
      <w:r w:rsidRPr="00016B21">
        <w:rPr>
          <w:rFonts w:ascii="Garamond" w:hAnsi="Garamond" w:eastAsia="Times New Roman" w:cs="Times New Roman"/>
          <w:b/>
          <w:sz w:val="24"/>
          <w:lang w:val="en-US"/>
        </w:rPr>
        <w:t>a-Curricular Activities &amp; Achievements</w:t>
      </w:r>
    </w:p>
    <w:p w:rsidRPr="00CB623E" w:rsidR="005A63BD" w:rsidP="00B30B45" w:rsidRDefault="00185F03" w14:paraId="120E936B" w14:textId="23B8A15E">
      <w:pPr>
        <w:pStyle w:val="NoSpacing"/>
        <w:numPr>
          <w:ilvl w:val="0"/>
          <w:numId w:val="15"/>
        </w:numPr>
        <w:rPr>
          <w:rFonts w:ascii="Garamond" w:hAnsi="Garamond"/>
          <w:sz w:val="20"/>
          <w:lang w:val="en-US"/>
        </w:rPr>
      </w:pPr>
      <w:r w:rsidRPr="00CB623E">
        <w:rPr>
          <w:rFonts w:ascii="Garamond" w:hAnsi="Garamond"/>
          <w:sz w:val="20"/>
          <w:lang w:val="en-US"/>
        </w:rPr>
        <w:t>Graduated 5</w:t>
      </w:r>
      <w:r w:rsidRPr="00CB623E">
        <w:rPr>
          <w:rFonts w:ascii="Garamond" w:hAnsi="Garamond"/>
          <w:sz w:val="20"/>
          <w:vertAlign w:val="superscript"/>
          <w:lang w:val="en-US"/>
        </w:rPr>
        <w:t>th</w:t>
      </w:r>
      <w:r w:rsidRPr="00CB623E">
        <w:rPr>
          <w:rFonts w:ascii="Garamond" w:hAnsi="Garamond"/>
          <w:sz w:val="20"/>
          <w:lang w:val="en-US"/>
        </w:rPr>
        <w:t xml:space="preserve"> grade Piano from Trinity Guildhall London</w:t>
      </w:r>
    </w:p>
    <w:p w:rsidRPr="00CB623E" w:rsidR="00F74F82" w:rsidP="00B30B45" w:rsidRDefault="00F74F82" w14:paraId="7CD3FC53" w14:textId="2D339FA4">
      <w:pPr>
        <w:pStyle w:val="NoSpacing"/>
        <w:numPr>
          <w:ilvl w:val="0"/>
          <w:numId w:val="15"/>
        </w:numPr>
        <w:rPr>
          <w:rFonts w:ascii="Garamond" w:hAnsi="Garamond"/>
          <w:sz w:val="20"/>
          <w:lang w:val="en-US"/>
        </w:rPr>
      </w:pPr>
      <w:r w:rsidRPr="00CB623E">
        <w:rPr>
          <w:rFonts w:ascii="Garamond" w:hAnsi="Garamond"/>
          <w:sz w:val="20"/>
          <w:lang w:val="en-US"/>
        </w:rPr>
        <w:t xml:space="preserve">Volunteered at </w:t>
      </w:r>
      <w:r w:rsidRPr="00CB623E" w:rsidR="00185F03">
        <w:rPr>
          <w:rFonts w:ascii="Garamond" w:hAnsi="Garamond"/>
          <w:sz w:val="20"/>
          <w:lang w:val="en-US"/>
        </w:rPr>
        <w:t>Artex for sale of paintings for charity.</w:t>
      </w:r>
    </w:p>
    <w:sectPr w:rsidRPr="00CB623E" w:rsidR="00F74F82" w:rsidSect="00FB7639">
      <w:pgSz w:w="11906" w:h="16838" w:orient="portrait"/>
      <w:pgMar w:top="720" w:right="720" w:bottom="720" w:left="720" w:header="708" w:footer="708" w:gutter="0"/>
      <w:cols w:space="708"/>
      <w:docGrid w:linePitch="360"/>
      <w:headerReference w:type="default" r:id="R153953057cc34634"/>
      <w:footerReference w:type="default" r:id="R3bcfef68bbed4d3e"/>
    </w:sectPr>
  </w:body>
</w:document>
</file>

<file path=word/comments.xml><?xml version="1.0" encoding="utf-8"?>
<w:comments xmlns:w14="http://schemas.microsoft.com/office/word/2010/wordml" xmlns:w="http://schemas.openxmlformats.org/wordprocessingml/2006/main">
  <w:comment w:initials="SE" w:author="Shibi Emmanuel" w:date="2020-09-03T12:27:46" w:id="513992358">
    <w:p w:rsidR="43A2DA96" w:rsidRDefault="43A2DA96" w14:paraId="0702AC35" w14:textId="6C9B82D0">
      <w:pPr>
        <w:pStyle w:val="CommentText"/>
      </w:pPr>
      <w:r w:rsidR="43A2DA96">
        <w:rPr/>
        <w:t>Remove Address, as this is not a qualification and not required to contact you. Instead add your specialisation ( to be changeable as per each Job application)  next to the Name as in:  Luke Emmanuel - Data Analyst specialised in Econometrics and Behavioural Economics.</w:t>
      </w:r>
      <w:r>
        <w:rPr>
          <w:rStyle w:val="CommentReference"/>
        </w:rPr>
        <w:annotationRef/>
      </w:r>
    </w:p>
  </w:comment>
  <w:comment w:initials="SE" w:author="Shibi Emmanuel" w:date="2020-09-03T12:31:00" w:id="624826063">
    <w:p w:rsidR="43A2DA96" w:rsidRDefault="43A2DA96" w14:paraId="44A4E46F" w14:textId="05E9F02F">
      <w:pPr>
        <w:pStyle w:val="CommentText"/>
      </w:pPr>
      <w:r w:rsidR="43A2DA96">
        <w:rPr/>
        <w:t>Remove temporary address and add a permanent addres.</w:t>
      </w:r>
      <w:r>
        <w:rPr>
          <w:rStyle w:val="CommentReference"/>
        </w:rPr>
        <w:annotationRef/>
      </w:r>
    </w:p>
  </w:comment>
  <w:comment w:initials="SE" w:author="Shibi Emmanuel" w:date="2020-09-03T12:40:11" w:id="653553299">
    <w:p w:rsidR="43A2DA96" w:rsidRDefault="43A2DA96" w14:paraId="33ECB04B" w14:textId="184DCEC5">
      <w:pPr>
        <w:pStyle w:val="CommentText"/>
      </w:pPr>
      <w:r w:rsidR="43A2DA96">
        <w:rPr/>
        <w:t>Suggested to change as follows: To analyse data and extract and provide key, actionable insights that improve the value for all stakeholders in an organization, using my skills and knowledge in Data science, Econometrics and accounting. Add some more key words from other profiles that you see in linkedin or job descriptions</w:t>
      </w:r>
      <w:r>
        <w:rPr>
          <w:rStyle w:val="CommentReference"/>
        </w:rPr>
        <w:annotationRef/>
      </w:r>
    </w:p>
  </w:comment>
  <w:comment w:initials="SE" w:author="Shibi Emmanuel" w:date="2020-09-03T12:44:39" w:id="1041197618">
    <w:p w:rsidR="43A2DA96" w:rsidRDefault="43A2DA96" w14:paraId="41C468D7" w14:textId="22C5E4EF">
      <w:pPr>
        <w:pStyle w:val="CommentText"/>
      </w:pPr>
      <w:r w:rsidR="43A2DA96">
        <w:rPr/>
        <w:t>Add hyperlink to University website, same for all the courses.</w:t>
      </w:r>
      <w:r>
        <w:rPr>
          <w:rStyle w:val="CommentReference"/>
        </w:rPr>
        <w:annotationRef/>
      </w:r>
    </w:p>
  </w:comment>
  <w:comment w:initials="SE" w:author="Shibi Emmanuel" w:date="2020-09-03T12:45:07" w:id="1057783777">
    <w:p w:rsidR="43A2DA96" w:rsidRDefault="43A2DA96" w14:paraId="0E9D0BBD" w14:textId="1EFEC600">
      <w:pPr>
        <w:pStyle w:val="CommentText"/>
      </w:pPr>
      <w:r w:rsidR="43A2DA96">
        <w:rPr/>
        <w:t>Hyperlink to Univ website. same for Jain university</w:t>
      </w:r>
      <w:r>
        <w:rPr>
          <w:rStyle w:val="CommentReference"/>
        </w:rPr>
        <w:annotationRef/>
      </w:r>
    </w:p>
  </w:comment>
  <w:comment w:initials="SE" w:author="Shibi Emmanuel" w:date="2020-09-03T12:45:30" w:id="1685525620">
    <w:p w:rsidR="43A2DA96" w:rsidRDefault="43A2DA96" w14:paraId="68CEFB83" w14:textId="6541C181">
      <w:pPr>
        <w:pStyle w:val="CommentText"/>
      </w:pPr>
      <w:r w:rsidR="43A2DA96">
        <w:rPr/>
        <w:t>Provide Hyperlink</w:t>
      </w:r>
      <w:r>
        <w:rPr>
          <w:rStyle w:val="CommentReference"/>
        </w:rPr>
        <w:annotationRef/>
      </w:r>
    </w:p>
  </w:comment>
  <w:comment w:initials="SE" w:author="Shibi Emmanuel" w:date="2020-09-03T12:46:05" w:id="963038987">
    <w:p w:rsidR="43A2DA96" w:rsidRDefault="43A2DA96" w14:paraId="275A13E3" w14:textId="33A6D2F8">
      <w:pPr>
        <w:pStyle w:val="CommentText"/>
      </w:pPr>
      <w:r w:rsidR="43A2DA96">
        <w:rPr/>
        <w:t>change to Aug-September 2019</w:t>
      </w:r>
      <w:r>
        <w:rPr>
          <w:rStyle w:val="CommentReference"/>
        </w:rPr>
        <w:annotationRef/>
      </w:r>
    </w:p>
  </w:comment>
  <w:comment w:initials="SE" w:author="Shibi Emmanuel" w:date="2020-09-03T12:46:36" w:id="2056551443">
    <w:p w:rsidR="43A2DA96" w:rsidRDefault="43A2DA96" w14:paraId="12DBECFB" w14:textId="7568CCE5">
      <w:pPr>
        <w:pStyle w:val="CommentText"/>
      </w:pPr>
      <w:r w:rsidR="43A2DA96">
        <w:rPr/>
        <w:t>Change to May-June 2019</w:t>
      </w:r>
      <w:r>
        <w:rPr>
          <w:rStyle w:val="CommentReference"/>
        </w:rPr>
        <w:annotationRef/>
      </w:r>
    </w:p>
  </w:comment>
  <w:comment w:initials="SE" w:author="Shibi Emmanuel" w:date="2020-09-03T13:21:00" w:id="590500502">
    <w:p w:rsidR="43A2DA96" w:rsidRDefault="43A2DA96" w14:paraId="3FB311FC" w14:textId="1F143C84">
      <w:pPr>
        <w:pStyle w:val="CommentText"/>
      </w:pPr>
      <w:r w:rsidR="43A2DA96">
        <w:rPr/>
        <w:t>remove numerous but add sectors covered : such as health,  finance, etc...</w:t>
      </w:r>
      <w:r>
        <w:rPr>
          <w:rStyle w:val="CommentReference"/>
        </w:rPr>
        <w:annotationRef/>
      </w:r>
    </w:p>
  </w:comment>
  <w:comment w:initials="SE" w:author="Shibi Emmanuel" w:date="2020-09-03T13:21:48" w:id="1047337557">
    <w:p w:rsidR="43A2DA96" w:rsidRDefault="43A2DA96" w14:paraId="5CFD43F4" w14:textId="33D62BEF">
      <w:pPr>
        <w:pStyle w:val="CommentText"/>
      </w:pPr>
      <w:r w:rsidR="43A2DA96">
        <w:rPr/>
        <w:t>Check 'secondary'  as then what about primary?</w:t>
      </w:r>
      <w:r>
        <w:rPr>
          <w:rStyle w:val="CommentReference"/>
        </w:rPr>
        <w:annotationRef/>
      </w:r>
    </w:p>
  </w:comment>
  <w:comment w:initials="SE" w:author="Shibi Emmanuel" w:date="2020-09-03T13:30:49" w:id="1419296522">
    <w:p w:rsidR="43A2DA96" w:rsidRDefault="43A2DA96" w14:paraId="6F3D58FC" w14:textId="04280A5B">
      <w:pPr>
        <w:pStyle w:val="CommentText"/>
      </w:pPr>
      <w:r w:rsidR="43A2DA96">
        <w:rPr/>
        <w:t xml:space="preserve">These sectors you mention in the first line,  here you drill down to the product names and details.  </w:t>
      </w:r>
      <w:r>
        <w:rPr>
          <w:rStyle w:val="CommentReference"/>
        </w:rPr>
        <w:annotationRef/>
      </w:r>
    </w:p>
  </w:comment>
  <w:comment w:initials="SE" w:author="Shibi Emmanuel" w:date="2020-09-03T13:31:52" w:id="203825935">
    <w:p w:rsidR="43A2DA96" w:rsidRDefault="43A2DA96" w14:paraId="53B11E0A" w14:textId="0C09A4EE">
      <w:pPr>
        <w:pStyle w:val="CommentText"/>
      </w:pPr>
      <w:r w:rsidR="43A2DA96">
        <w:rPr/>
        <w:t>Again I repeat this:  Where is your MSC project on Street design?????</w:t>
      </w:r>
      <w:r>
        <w:rPr>
          <w:rStyle w:val="CommentReference"/>
        </w:rPr>
        <w:annotationRef/>
      </w:r>
    </w:p>
  </w:comment>
  <w:comment w:initials="SE" w:author="Shibi Emmanuel" w:date="2020-09-03T13:33:18" w:id="116460781">
    <w:p w:rsidR="43A2DA96" w:rsidRDefault="43A2DA96" w14:paraId="4309361E" w14:textId="3F0D7D6E">
      <w:pPr>
        <w:pStyle w:val="CommentText"/>
      </w:pPr>
      <w:r w:rsidR="43A2DA96">
        <w:rPr/>
        <w:t>Again I repeat this many times : where is your MSC project on Pune street design ???</w:t>
      </w:r>
      <w:r>
        <w:rPr>
          <w:rStyle w:val="CommentReference"/>
        </w:rPr>
        <w:annotationRef/>
      </w:r>
    </w:p>
  </w:comment>
  <w:comment w:initials="SE" w:author="Shibi Emmanuel" w:date="2020-09-03T13:34:02" w:id="1328287210">
    <w:p w:rsidR="43A2DA96" w:rsidRDefault="43A2DA96" w14:paraId="5D4F1D60" w14:textId="10C653E1">
      <w:pPr>
        <w:pStyle w:val="CommentText"/>
      </w:pPr>
      <w:r w:rsidR="43A2DA96">
        <w:rPr/>
        <w:t>Better to state the solutions rather than leave it vague.</w:t>
      </w:r>
      <w:r>
        <w:rPr>
          <w:rStyle w:val="CommentReference"/>
        </w:rPr>
        <w:annotationRef/>
      </w:r>
    </w:p>
  </w:comment>
  <w:comment w:initials="SE" w:author="Shibi Emmanuel" w:date="2020-09-03T13:34:42" w:id="1647655298">
    <w:p w:rsidR="43A2DA96" w:rsidRDefault="43A2DA96" w14:paraId="15FAB234" w14:textId="33F86791">
      <w:pPr>
        <w:pStyle w:val="CommentText"/>
      </w:pPr>
      <w:r w:rsidR="43A2DA96">
        <w:rPr/>
        <w:t>Again vague :  You should be able to say that you could optimize th cost by 5% or 3% etc,</w:t>
      </w:r>
      <w:r>
        <w:rPr>
          <w:rStyle w:val="CommentReference"/>
        </w:rPr>
        <w:annotationRef/>
      </w:r>
    </w:p>
  </w:comment>
  <w:comment w:initials="SE" w:author="Shibi Emmanuel" w:date="2020-09-03T13:35:53" w:id="605839911">
    <w:p w:rsidR="43A2DA96" w:rsidRDefault="43A2DA96" w14:paraId="7BAA9B27" w14:textId="61ED5FAC">
      <w:pPr>
        <w:pStyle w:val="CommentText"/>
      </w:pPr>
      <w:r w:rsidR="43A2DA96">
        <w:rPr/>
        <w:t>Again can you put the figures here? For instance can you say you could predict a 20% growth year on year?</w:t>
      </w:r>
      <w:r>
        <w:rPr>
          <w:rStyle w:val="CommentReference"/>
        </w:rPr>
        <w:annotationRef/>
      </w:r>
    </w:p>
  </w:comment>
  <w:comment w:initials="SE" w:author="Shibi Emmanuel" w:date="2020-09-03T13:36:30" w:id="1035401217">
    <w:p w:rsidR="43A2DA96" w:rsidRDefault="43A2DA96" w14:paraId="3182234F" w14:textId="79EA0DC7">
      <w:pPr>
        <w:pStyle w:val="CommentText"/>
      </w:pPr>
      <w:r w:rsidR="43A2DA96">
        <w:rPr/>
        <w:t>Could you find any correlations,  mention it.</w:t>
      </w:r>
      <w:r>
        <w:rPr>
          <w:rStyle w:val="CommentReference"/>
        </w:rPr>
        <w:annotationRef/>
      </w:r>
    </w:p>
  </w:comment>
  <w:comment w:initials="SE" w:author="Shibi Emmanuel" w:date="2020-09-03T13:37:11" w:id="1948047775">
    <w:p w:rsidR="43A2DA96" w:rsidRDefault="43A2DA96" w14:paraId="23C53C0C" w14:textId="1F3141DE">
      <w:pPr>
        <w:pStyle w:val="CommentText"/>
      </w:pPr>
      <w:r w:rsidR="43A2DA96">
        <w:rPr/>
        <w:t>better mention a few advanced ones you have used....</w:t>
      </w:r>
      <w:r>
        <w:rPr>
          <w:rStyle w:val="CommentReference"/>
        </w:rPr>
        <w:annotationRef/>
      </w:r>
    </w:p>
  </w:comment>
  <w:comment w:initials="SE" w:author="Shibi Emmanuel" w:date="2020-09-03T13:39:42" w:id="1252266773">
    <w:p w:rsidR="43A2DA96" w:rsidRDefault="43A2DA96" w14:paraId="11F5CFCA" w14:textId="5E2E1CE0">
      <w:pPr>
        <w:pStyle w:val="CommentText"/>
      </w:pPr>
      <w:r w:rsidR="43A2DA96">
        <w:rPr/>
        <w:t>Seperate each into its own bullet point and add points how you can use it for data analytics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702AC35"/>
  <w15:commentEx w15:done="0" w15:paraId="44A4E46F"/>
  <w15:commentEx w15:done="0" w15:paraId="33ECB04B"/>
  <w15:commentEx w15:done="0" w15:paraId="41C468D7"/>
  <w15:commentEx w15:done="0" w15:paraId="0E9D0BBD" w15:paraIdParent="41C468D7"/>
  <w15:commentEx w15:done="0" w15:paraId="68CEFB83"/>
  <w15:commentEx w15:done="0" w15:paraId="275A13E3"/>
  <w15:commentEx w15:done="0" w15:paraId="12DBECFB"/>
  <w15:commentEx w15:done="0" w15:paraId="3FB311FC"/>
  <w15:commentEx w15:done="0" w15:paraId="5CFD43F4"/>
  <w15:commentEx w15:done="0" w15:paraId="6F3D58FC"/>
  <w15:commentEx w15:done="0" w15:paraId="53B11E0A"/>
  <w15:commentEx w15:done="0" w15:paraId="4309361E"/>
  <w15:commentEx w15:done="0" w15:paraId="5D4F1D60"/>
  <w15:commentEx w15:done="0" w15:paraId="15FAB234"/>
  <w15:commentEx w15:done="0" w15:paraId="7BAA9B27"/>
  <w15:commentEx w15:done="0" w15:paraId="3182234F"/>
  <w15:commentEx w15:done="0" w15:paraId="23C53C0C"/>
  <w15:commentEx w15:done="0" w15:paraId="11F5CFC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3C3EFE6" w16cex:dateUtc="2020-09-03T08:27:46.836Z"/>
  <w16cex:commentExtensible w16cex:durableId="56320CCE" w16cex:dateUtc="2020-09-03T08:31:00.424Z"/>
  <w16cex:commentExtensible w16cex:durableId="30547A54" w16cex:dateUtc="2020-09-03T08:40:11.637Z"/>
  <w16cex:commentExtensible w16cex:durableId="145C91C7" w16cex:dateUtc="2020-09-03T08:44:39.87Z"/>
  <w16cex:commentExtensible w16cex:durableId="6FB42DF6" w16cex:dateUtc="2020-09-03T08:45:07.782Z"/>
  <w16cex:commentExtensible w16cex:durableId="4D6C91BC" w16cex:dateUtc="2020-09-03T08:45:30.203Z"/>
  <w16cex:commentExtensible w16cex:durableId="6F1540C1" w16cex:dateUtc="2020-09-03T08:46:05.702Z"/>
  <w16cex:commentExtensible w16cex:durableId="15C94819" w16cex:dateUtc="2020-09-03T08:46:36.888Z"/>
  <w16cex:commentExtensible w16cex:durableId="616A9E0A" w16cex:dateUtc="2020-09-03T09:21:00.576Z"/>
  <w16cex:commentExtensible w16cex:durableId="18ACD6F8" w16cex:dateUtc="2020-09-03T09:21:48.712Z"/>
  <w16cex:commentExtensible w16cex:durableId="4652843E" w16cex:dateUtc="2020-09-03T09:30:49.867Z"/>
  <w16cex:commentExtensible w16cex:durableId="5B6533E8" w16cex:dateUtc="2020-09-03T09:31:52.808Z"/>
  <w16cex:commentExtensible w16cex:durableId="4AEC72D6" w16cex:dateUtc="2020-09-03T09:33:18.7Z"/>
  <w16cex:commentExtensible w16cex:durableId="3D9D9027" w16cex:dateUtc="2020-09-03T09:34:02.026Z"/>
  <w16cex:commentExtensible w16cex:durableId="6E6490C6" w16cex:dateUtc="2020-09-03T09:34:42.166Z"/>
  <w16cex:commentExtensible w16cex:durableId="4C7C4A3F" w16cex:dateUtc="2020-09-03T09:35:53.808Z"/>
  <w16cex:commentExtensible w16cex:durableId="2BB68289" w16cex:dateUtc="2020-09-03T09:36:30.946Z"/>
  <w16cex:commentExtensible w16cex:durableId="521FF8B4" w16cex:dateUtc="2020-09-03T09:37:11.734Z"/>
  <w16cex:commentExtensible w16cex:durableId="3FCA869A" w16cex:dateUtc="2020-09-03T09:39:42.133Z"/>
</w16cex:commentsExtensible>
</file>

<file path=word/commentsIds.xml><?xml version="1.0" encoding="utf-8"?>
<w16cid:commentsIds xmlns:mc="http://schemas.openxmlformats.org/markup-compatibility/2006" xmlns:w16cid="http://schemas.microsoft.com/office/word/2016/wordml/cid" mc:Ignorable="w16cid">
  <w16cid:commentId w16cid:paraId="0702AC35" w16cid:durableId="03C3EFE6"/>
  <w16cid:commentId w16cid:paraId="44A4E46F" w16cid:durableId="56320CCE"/>
  <w16cid:commentId w16cid:paraId="33ECB04B" w16cid:durableId="30547A54"/>
  <w16cid:commentId w16cid:paraId="41C468D7" w16cid:durableId="145C91C7"/>
  <w16cid:commentId w16cid:paraId="0E9D0BBD" w16cid:durableId="6FB42DF6"/>
  <w16cid:commentId w16cid:paraId="68CEFB83" w16cid:durableId="4D6C91BC"/>
  <w16cid:commentId w16cid:paraId="275A13E3" w16cid:durableId="6F1540C1"/>
  <w16cid:commentId w16cid:paraId="12DBECFB" w16cid:durableId="15C94819"/>
  <w16cid:commentId w16cid:paraId="3FB311FC" w16cid:durableId="616A9E0A"/>
  <w16cid:commentId w16cid:paraId="5CFD43F4" w16cid:durableId="18ACD6F8"/>
  <w16cid:commentId w16cid:paraId="6F3D58FC" w16cid:durableId="4652843E"/>
  <w16cid:commentId w16cid:paraId="53B11E0A" w16cid:durableId="5B6533E8"/>
  <w16cid:commentId w16cid:paraId="4309361E" w16cid:durableId="4AEC72D6"/>
  <w16cid:commentId w16cid:paraId="5D4F1D60" w16cid:durableId="3D9D9027"/>
  <w16cid:commentId w16cid:paraId="15FAB234" w16cid:durableId="6E6490C6"/>
  <w16cid:commentId w16cid:paraId="7BAA9B27" w16cid:durableId="4C7C4A3F"/>
  <w16cid:commentId w16cid:paraId="3182234F" w16cid:durableId="2BB68289"/>
  <w16cid:commentId w16cid:paraId="23C53C0C" w16cid:durableId="521FF8B4"/>
  <w16cid:commentId w16cid:paraId="11F5CFCA" w16cid:durableId="3FCA86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74F8" w:rsidP="003427D8" w:rsidRDefault="00E474F8" w14:paraId="0CC4DA49" w14:textId="77777777">
      <w:pPr>
        <w:spacing w:after="0" w:line="240" w:lineRule="auto"/>
      </w:pPr>
      <w:r>
        <w:separator/>
      </w:r>
    </w:p>
  </w:endnote>
  <w:endnote w:type="continuationSeparator" w:id="0">
    <w:p w:rsidR="00E474F8" w:rsidP="003427D8" w:rsidRDefault="00E474F8" w14:paraId="7898D0F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Change w:author="Shibi Emmanuel" w:date="2020-09-03T08:30:35.686Z">
        <w:tblPr>
          <w:tblStyle w:val="TableGrid"/>
          <w:tblLayout w:type="fixed"/>
          <w:tblLook w:val="06A0" w:firstRow="1" w:lastRow="0" w:firstColumn="1" w:lastColumn="0" w:noHBand="1" w:noVBand="1"/>
        </w:tblPr>
      </w:tblPrChange>
    </w:tblPr>
    <w:tblGrid>
      <w:tblGridChange>
        <w:tblGrid>
          <w:gridCol w:w="3489"/>
          <w:gridCol w:w="3489"/>
          <w:gridCol w:w="3489"/>
        </w:tblGrid>
      </w:tblGridChange>
      <w:gridCol w:w="3489"/>
      <w:gridCol w:w="3489"/>
      <w:gridCol w:w="3489"/>
    </w:tblGrid>
    <w:tr w:rsidR="43A2DA96" w:rsidTr="43A2DA96" w14:paraId="19A31132">
      <w:tc>
        <w:tcPr>
          <w:tcW w:w="3489" w:type="dxa"/>
          <w:tcMar/>
          <w:tcPrChange w:author="Shibi Emmanuel" w:date="2020-09-03T08:30:35.686Z">
            <w:tcPr>
              <w:tcW w:w="3489" w:type="dxa"/>
              <w:tcMar/>
            </w:tcPr>
          </w:tcPrChange>
        </w:tcPr>
        <w:p w:rsidR="43A2DA96" w:rsidP="43A2DA96" w:rsidRDefault="43A2DA96" w14:paraId="75E5C7B0" w14:textId="7BFD6C2F">
          <w:pPr>
            <w:pStyle w:val="Header"/>
            <w:bidi w:val="0"/>
            <w:ind w:left="-115"/>
            <w:jc w:val="left"/>
            <w:pPrChange w:author="Shibi Emmanuel" w:date="2020-09-03T08:30:35.69Z">
              <w:pPr>
                <w:bidi w:val="0"/>
              </w:pPr>
            </w:pPrChange>
          </w:pPr>
        </w:p>
      </w:tc>
      <w:tc>
        <w:tcPr>
          <w:tcW w:w="3489" w:type="dxa"/>
          <w:tcMar/>
          <w:tcPrChange w:author="Shibi Emmanuel" w:date="2020-09-03T08:30:35.686Z">
            <w:tcPr>
              <w:tcW w:w="3489" w:type="dxa"/>
              <w:tcMar/>
            </w:tcPr>
          </w:tcPrChange>
        </w:tcPr>
        <w:p w:rsidR="43A2DA96" w:rsidP="43A2DA96" w:rsidRDefault="43A2DA96" w14:paraId="05FC9317" w14:textId="7C9E6818">
          <w:pPr>
            <w:pStyle w:val="Header"/>
            <w:bidi w:val="0"/>
            <w:jc w:val="center"/>
            <w:pPrChange w:author="Shibi Emmanuel" w:date="2020-09-03T08:30:35.692Z">
              <w:pPr>
                <w:bidi w:val="0"/>
              </w:pPr>
            </w:pPrChange>
          </w:pPr>
        </w:p>
      </w:tc>
      <w:tc>
        <w:tcPr>
          <w:tcW w:w="3489" w:type="dxa"/>
          <w:tcMar/>
          <w:tcPrChange w:author="Shibi Emmanuel" w:date="2020-09-03T08:30:35.686Z">
            <w:tcPr>
              <w:tcW w:w="3489" w:type="dxa"/>
              <w:tcMar/>
            </w:tcPr>
          </w:tcPrChange>
        </w:tcPr>
        <w:p w:rsidR="43A2DA96" w:rsidP="43A2DA96" w:rsidRDefault="43A2DA96" w14:paraId="2F79BFFD" w14:textId="5AB4F9B1">
          <w:pPr>
            <w:pStyle w:val="Header"/>
            <w:bidi w:val="0"/>
            <w:ind w:right="-115"/>
            <w:jc w:val="right"/>
            <w:pPrChange w:author="Shibi Emmanuel" w:date="2020-09-03T08:30:35.694Z">
              <w:pPr>
                <w:bidi w:val="0"/>
              </w:pPr>
            </w:pPrChange>
          </w:pPr>
        </w:p>
      </w:tc>
    </w:tr>
  </w:tbl>
  <w:p w:rsidR="43A2DA96" w:rsidP="43A2DA96" w:rsidRDefault="43A2DA96" w14:paraId="266E7FD4" w14:textId="4B5165F0">
    <w:pPr>
      <w:pStyle w:val="Footer"/>
      <w:bidi w:val="0"/>
      <w:pPrChange w:author="Shibi Emmanuel" w:date="2020-09-03T08:30:35.697Z">
        <w:pPr>
          <w:bidi w:val="0"/>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74F8" w:rsidP="003427D8" w:rsidRDefault="00E474F8" w14:paraId="2CB0C72B" w14:textId="77777777">
      <w:pPr>
        <w:spacing w:after="0" w:line="240" w:lineRule="auto"/>
      </w:pPr>
      <w:r>
        <w:separator/>
      </w:r>
    </w:p>
  </w:footnote>
  <w:footnote w:type="continuationSeparator" w:id="0">
    <w:p w:rsidR="00E474F8" w:rsidP="003427D8" w:rsidRDefault="00E474F8" w14:paraId="60E2FF92"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Change w:author="Shibi Emmanuel" w:date="2020-09-03T08:30:35.657Z">
        <w:tblPr>
          <w:tblStyle w:val="TableGrid"/>
          <w:tblLayout w:type="fixed"/>
          <w:tblLook w:val="06A0" w:firstRow="1" w:lastRow="0" w:firstColumn="1" w:lastColumn="0" w:noHBand="1" w:noVBand="1"/>
        </w:tblPr>
      </w:tblPrChange>
    </w:tblPr>
    <w:tblGrid>
      <w:tblGridChange>
        <w:tblGrid>
          <w:gridCol w:w="3489"/>
          <w:gridCol w:w="3489"/>
          <w:gridCol w:w="3489"/>
        </w:tblGrid>
      </w:tblGridChange>
      <w:gridCol w:w="3489"/>
      <w:gridCol w:w="3489"/>
      <w:gridCol w:w="3489"/>
    </w:tblGrid>
    <w:tr w:rsidR="43A2DA96" w:rsidTr="43A2DA96" w14:paraId="49808ABF">
      <w:tc>
        <w:tcPr>
          <w:tcW w:w="3489" w:type="dxa"/>
          <w:tcMar/>
          <w:tcPrChange w:author="Shibi Emmanuel" w:date="2020-09-03T08:30:35.657Z">
            <w:tcPr>
              <w:tcW w:w="3489" w:type="dxa"/>
              <w:tcMar/>
            </w:tcPr>
          </w:tcPrChange>
        </w:tcPr>
        <w:p w:rsidR="43A2DA96" w:rsidP="43A2DA96" w:rsidRDefault="43A2DA96" w14:paraId="7E506BD7" w14:textId="514A164B">
          <w:pPr>
            <w:pStyle w:val="Header"/>
            <w:bidi w:val="0"/>
            <w:ind w:left="-115"/>
            <w:jc w:val="left"/>
            <w:pPrChange w:author="Shibi Emmanuel" w:date="2020-09-03T08:30:35.666Z">
              <w:pPr>
                <w:bidi w:val="0"/>
              </w:pPr>
            </w:pPrChange>
          </w:pPr>
        </w:p>
      </w:tc>
      <w:tc>
        <w:tcPr>
          <w:tcW w:w="3489" w:type="dxa"/>
          <w:tcMar/>
          <w:tcPrChange w:author="Shibi Emmanuel" w:date="2020-09-03T08:30:35.657Z">
            <w:tcPr>
              <w:tcW w:w="3489" w:type="dxa"/>
              <w:tcMar/>
            </w:tcPr>
          </w:tcPrChange>
        </w:tcPr>
        <w:p w:rsidR="43A2DA96" w:rsidP="43A2DA96" w:rsidRDefault="43A2DA96" w14:paraId="0E57949A" w14:textId="26363B78">
          <w:pPr>
            <w:pStyle w:val="Header"/>
            <w:bidi w:val="0"/>
            <w:jc w:val="center"/>
            <w:pPrChange w:author="Shibi Emmanuel" w:date="2020-09-03T08:30:35.669Z">
              <w:pPr>
                <w:bidi w:val="0"/>
              </w:pPr>
            </w:pPrChange>
          </w:pPr>
        </w:p>
      </w:tc>
      <w:tc>
        <w:tcPr>
          <w:tcW w:w="3489" w:type="dxa"/>
          <w:tcMar/>
          <w:tcPrChange w:author="Shibi Emmanuel" w:date="2020-09-03T08:30:35.657Z">
            <w:tcPr>
              <w:tcW w:w="3489" w:type="dxa"/>
              <w:tcMar/>
            </w:tcPr>
          </w:tcPrChange>
        </w:tcPr>
        <w:p w:rsidR="43A2DA96" w:rsidP="43A2DA96" w:rsidRDefault="43A2DA96" w14:paraId="1F29F4C5" w14:textId="31706AEA">
          <w:pPr>
            <w:pStyle w:val="Header"/>
            <w:bidi w:val="0"/>
            <w:ind w:right="-115"/>
            <w:jc w:val="right"/>
            <w:pPrChange w:author="Shibi Emmanuel" w:date="2020-09-03T08:30:35.671Z">
              <w:pPr>
                <w:bidi w:val="0"/>
              </w:pPr>
            </w:pPrChange>
          </w:pPr>
        </w:p>
      </w:tc>
    </w:tr>
  </w:tbl>
  <w:p w:rsidR="43A2DA96" w:rsidP="43A2DA96" w:rsidRDefault="43A2DA96" w14:paraId="370DD3EB" w14:textId="35666A7D">
    <w:pPr>
      <w:pStyle w:val="Header"/>
      <w:bidi w:val="0"/>
      <w:pPrChange w:author="Shibi Emmanuel" w:date="2020-09-03T08:30:35.678Z">
        <w:pPr>
          <w:bidi w:val="0"/>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C34B4"/>
    <w:multiLevelType w:val="multilevel"/>
    <w:tmpl w:val="A76C6892"/>
    <w:numStyleLink w:val="Bulletedlist"/>
  </w:abstractNum>
  <w:abstractNum w:abstractNumId="1" w15:restartNumberingAfterBreak="0">
    <w:nsid w:val="121A2C8E"/>
    <w:multiLevelType w:val="multilevel"/>
    <w:tmpl w:val="A76C6892"/>
    <w:numStyleLink w:val="Bulletedlist"/>
  </w:abstractNum>
  <w:abstractNum w:abstractNumId="2" w15:restartNumberingAfterBreak="0">
    <w:nsid w:val="12F900D6"/>
    <w:multiLevelType w:val="multilevel"/>
    <w:tmpl w:val="A1E2D26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8EA6BB0"/>
    <w:multiLevelType w:val="multilevel"/>
    <w:tmpl w:val="AA5C3CA0"/>
    <w:lvl w:ilvl="0" w:tplc="26A4DCC2">
      <w:start w:val="1"/>
      <w:numFmt w:val="bullet"/>
      <w:lvlText w:val=""/>
      <w:lvlJc w:val="left"/>
      <w:pPr>
        <w:ind w:left="360" w:hanging="360"/>
      </w:pPr>
      <w:rPr>
        <w:rFonts w:hint="default" w:ascii="Symbol" w:hAnsi="Symbol"/>
        <w:sz w:val="16"/>
        <w:szCs w:val="16"/>
      </w:rPr>
    </w:lvl>
    <w:lvl w:ilvl="1" w:tplc="40090003" w:tentative="1">
      <w:start w:val="1"/>
      <w:numFmt w:val="bullet"/>
      <w:lvlText w:val="o"/>
      <w:lvlJc w:val="left"/>
      <w:pPr>
        <w:ind w:left="-720" w:hanging="360"/>
      </w:pPr>
      <w:rPr>
        <w:rFonts w:hint="default" w:ascii="Courier New" w:hAnsi="Courier New" w:cs="Courier New"/>
      </w:rPr>
    </w:lvl>
    <w:lvl w:ilvl="2" w:tplc="40090005" w:tentative="1">
      <w:start w:val="1"/>
      <w:numFmt w:val="bullet"/>
      <w:lvlText w:val=""/>
      <w:lvlJc w:val="left"/>
      <w:pPr>
        <w:ind w:left="0" w:hanging="360"/>
      </w:pPr>
      <w:rPr>
        <w:rFonts w:hint="default" w:ascii="Wingdings" w:hAnsi="Wingdings"/>
      </w:rPr>
    </w:lvl>
    <w:lvl w:ilvl="3" w:tplc="40090001" w:tentative="1">
      <w:start w:val="1"/>
      <w:numFmt w:val="bullet"/>
      <w:lvlText w:val=""/>
      <w:lvlJc w:val="left"/>
      <w:pPr>
        <w:ind w:left="720" w:hanging="360"/>
      </w:pPr>
      <w:rPr>
        <w:rFonts w:hint="default" w:ascii="Symbol" w:hAnsi="Symbol"/>
      </w:rPr>
    </w:lvl>
    <w:lvl w:ilvl="4" w:tplc="40090003" w:tentative="1">
      <w:start w:val="1"/>
      <w:numFmt w:val="bullet"/>
      <w:lvlText w:val="o"/>
      <w:lvlJc w:val="left"/>
      <w:pPr>
        <w:ind w:left="1440" w:hanging="360"/>
      </w:pPr>
      <w:rPr>
        <w:rFonts w:hint="default" w:ascii="Courier New" w:hAnsi="Courier New" w:cs="Courier New"/>
      </w:rPr>
    </w:lvl>
    <w:lvl w:ilvl="5" w:tplc="40090005" w:tentative="1">
      <w:start w:val="1"/>
      <w:numFmt w:val="bullet"/>
      <w:lvlText w:val=""/>
      <w:lvlJc w:val="left"/>
      <w:pPr>
        <w:ind w:left="2160" w:hanging="360"/>
      </w:pPr>
      <w:rPr>
        <w:rFonts w:hint="default" w:ascii="Wingdings" w:hAnsi="Wingdings"/>
      </w:rPr>
    </w:lvl>
    <w:lvl w:ilvl="6" w:tplc="40090001" w:tentative="1">
      <w:start w:val="1"/>
      <w:numFmt w:val="bullet"/>
      <w:lvlText w:val=""/>
      <w:lvlJc w:val="left"/>
      <w:pPr>
        <w:ind w:left="2880" w:hanging="360"/>
      </w:pPr>
      <w:rPr>
        <w:rFonts w:hint="default" w:ascii="Symbol" w:hAnsi="Symbol"/>
      </w:rPr>
    </w:lvl>
    <w:lvl w:ilvl="7" w:tplc="40090003" w:tentative="1">
      <w:start w:val="1"/>
      <w:numFmt w:val="bullet"/>
      <w:lvlText w:val="o"/>
      <w:lvlJc w:val="left"/>
      <w:pPr>
        <w:ind w:left="3600" w:hanging="360"/>
      </w:pPr>
      <w:rPr>
        <w:rFonts w:hint="default" w:ascii="Courier New" w:hAnsi="Courier New" w:cs="Courier New"/>
      </w:rPr>
    </w:lvl>
    <w:lvl w:ilvl="8" w:tplc="40090005" w:tentative="1">
      <w:start w:val="1"/>
      <w:numFmt w:val="bullet"/>
      <w:lvlText w:val=""/>
      <w:lvlJc w:val="left"/>
      <w:pPr>
        <w:ind w:left="4320" w:hanging="360"/>
      </w:pPr>
      <w:rPr>
        <w:rFonts w:hint="default" w:ascii="Wingdings" w:hAnsi="Wingdings"/>
      </w:rPr>
    </w:lvl>
  </w:abstractNum>
  <w:abstractNum w:abstractNumId="4" w15:restartNumberingAfterBreak="0">
    <w:nsid w:val="1CC144D4"/>
    <w:multiLevelType w:val="hybridMultilevel"/>
    <w:tmpl w:val="54801B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1480422"/>
    <w:multiLevelType w:val="hybridMultilevel"/>
    <w:tmpl w:val="8A58D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B326A9"/>
    <w:multiLevelType w:val="hybridMultilevel"/>
    <w:tmpl w:val="B1B4FA32"/>
    <w:lvl w:ilvl="0" w:tplc="78408FEC">
      <w:start w:val="1"/>
      <w:numFmt w:val="bullet"/>
      <w:lvlText w:val=""/>
      <w:lvlJc w:val="left"/>
      <w:pPr>
        <w:ind w:left="360" w:hanging="360"/>
      </w:pPr>
      <w:rPr>
        <w:rFonts w:hint="default" w:ascii="Symbol" w:hAnsi="Symbol"/>
        <w:sz w:val="20"/>
        <w:szCs w:val="20"/>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27EA77FE"/>
    <w:multiLevelType w:val="hybridMultilevel"/>
    <w:tmpl w:val="835AB0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B5C2F1F"/>
    <w:multiLevelType w:val="hybridMultilevel"/>
    <w:tmpl w:val="FF481DC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43223075"/>
    <w:multiLevelType w:val="multilevel"/>
    <w:tmpl w:val="9E8E1F34"/>
    <w:lvl w:ilvl="0" w:tplc="78408FEC">
      <w:start w:val="1"/>
      <w:numFmt w:val="bullet"/>
      <w:lvlText w:val=""/>
      <w:lvlJc w:val="left"/>
      <w:pPr>
        <w:ind w:left="360" w:hanging="360"/>
      </w:pPr>
      <w:rPr>
        <w:rFonts w:hint="default" w:ascii="Symbol" w:hAnsi="Symbol"/>
        <w:sz w:val="20"/>
        <w:szCs w:val="20"/>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467540F4"/>
    <w:multiLevelType w:val="hybridMultilevel"/>
    <w:tmpl w:val="A76C6892"/>
    <w:styleLink w:val="Bulletedlist"/>
    <w:lvl w:ilvl="0">
      <w:start w:val="1"/>
      <w:numFmt w:val="bullet"/>
      <w:lvlText w:val=""/>
      <w:lvlJc w:val="left"/>
      <w:pPr>
        <w:tabs>
          <w:tab w:val="num" w:pos="216"/>
        </w:tabs>
        <w:ind w:left="216" w:hanging="216"/>
      </w:pPr>
      <w:rPr>
        <w:rFonts w:hint="default" w:ascii="Symbol" w:hAnsi="Symbol"/>
        <w:sz w:val="12"/>
        <w:szCs w:val="12"/>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4AA135E8"/>
    <w:multiLevelType w:val="hybridMultilevel"/>
    <w:tmpl w:val="AB34996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51DB7BD8"/>
    <w:multiLevelType w:val="hybridMultilevel"/>
    <w:tmpl w:val="CC9E4924"/>
    <w:lvl w:ilvl="0" w:tplc="78408FEC">
      <w:start w:val="1"/>
      <w:numFmt w:val="bullet"/>
      <w:lvlText w:val=""/>
      <w:lvlJc w:val="left"/>
      <w:pPr>
        <w:ind w:left="360" w:hanging="360"/>
      </w:pPr>
      <w:rPr>
        <w:rFonts w:hint="default" w:ascii="Symbol" w:hAnsi="Symbol"/>
        <w:sz w:val="20"/>
        <w:szCs w:val="20"/>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52EC6FB0"/>
    <w:multiLevelType w:val="multilevel"/>
    <w:tmpl w:val="F4C60676"/>
    <w:lvl w:ilvl="0" w:tplc="04090001">
      <w:start w:val="1"/>
      <w:numFmt w:val="bullet"/>
      <w:lvlText w:val=""/>
      <w:lvlJc w:val="left"/>
      <w:pPr>
        <w:ind w:left="936" w:hanging="360"/>
      </w:pPr>
      <w:rPr>
        <w:rFonts w:hint="default" w:ascii="Symbol" w:hAnsi="Symbol"/>
      </w:rPr>
    </w:lvl>
    <w:lvl w:ilvl="1" w:tplc="04090003" w:tentative="1">
      <w:start w:val="1"/>
      <w:numFmt w:val="bullet"/>
      <w:lvlText w:val="o"/>
      <w:lvlJc w:val="left"/>
      <w:pPr>
        <w:ind w:left="1656" w:hanging="360"/>
      </w:pPr>
      <w:rPr>
        <w:rFonts w:hint="default" w:ascii="Courier New" w:hAnsi="Courier New" w:cs="Courier New"/>
      </w:rPr>
    </w:lvl>
    <w:lvl w:ilvl="2" w:tplc="04090005" w:tentative="1">
      <w:start w:val="1"/>
      <w:numFmt w:val="bullet"/>
      <w:lvlText w:val=""/>
      <w:lvlJc w:val="left"/>
      <w:pPr>
        <w:ind w:left="2376" w:hanging="360"/>
      </w:pPr>
      <w:rPr>
        <w:rFonts w:hint="default" w:ascii="Wingdings" w:hAnsi="Wingdings"/>
      </w:rPr>
    </w:lvl>
    <w:lvl w:ilvl="3" w:tplc="04090001" w:tentative="1">
      <w:start w:val="1"/>
      <w:numFmt w:val="bullet"/>
      <w:lvlText w:val=""/>
      <w:lvlJc w:val="left"/>
      <w:pPr>
        <w:ind w:left="3096" w:hanging="360"/>
      </w:pPr>
      <w:rPr>
        <w:rFonts w:hint="default" w:ascii="Symbol" w:hAnsi="Symbol"/>
      </w:rPr>
    </w:lvl>
    <w:lvl w:ilvl="4" w:tplc="04090003" w:tentative="1">
      <w:start w:val="1"/>
      <w:numFmt w:val="bullet"/>
      <w:lvlText w:val="o"/>
      <w:lvlJc w:val="left"/>
      <w:pPr>
        <w:ind w:left="3816" w:hanging="360"/>
      </w:pPr>
      <w:rPr>
        <w:rFonts w:hint="default" w:ascii="Courier New" w:hAnsi="Courier New" w:cs="Courier New"/>
      </w:rPr>
    </w:lvl>
    <w:lvl w:ilvl="5" w:tplc="04090005" w:tentative="1">
      <w:start w:val="1"/>
      <w:numFmt w:val="bullet"/>
      <w:lvlText w:val=""/>
      <w:lvlJc w:val="left"/>
      <w:pPr>
        <w:ind w:left="4536" w:hanging="360"/>
      </w:pPr>
      <w:rPr>
        <w:rFonts w:hint="default" w:ascii="Wingdings" w:hAnsi="Wingdings"/>
      </w:rPr>
    </w:lvl>
    <w:lvl w:ilvl="6" w:tplc="04090001" w:tentative="1">
      <w:start w:val="1"/>
      <w:numFmt w:val="bullet"/>
      <w:lvlText w:val=""/>
      <w:lvlJc w:val="left"/>
      <w:pPr>
        <w:ind w:left="5256" w:hanging="360"/>
      </w:pPr>
      <w:rPr>
        <w:rFonts w:hint="default" w:ascii="Symbol" w:hAnsi="Symbol"/>
      </w:rPr>
    </w:lvl>
    <w:lvl w:ilvl="7" w:tplc="04090003" w:tentative="1">
      <w:start w:val="1"/>
      <w:numFmt w:val="bullet"/>
      <w:lvlText w:val="o"/>
      <w:lvlJc w:val="left"/>
      <w:pPr>
        <w:ind w:left="5976" w:hanging="360"/>
      </w:pPr>
      <w:rPr>
        <w:rFonts w:hint="default" w:ascii="Courier New" w:hAnsi="Courier New" w:cs="Courier New"/>
      </w:rPr>
    </w:lvl>
    <w:lvl w:ilvl="8" w:tplc="04090005" w:tentative="1">
      <w:start w:val="1"/>
      <w:numFmt w:val="bullet"/>
      <w:lvlText w:val=""/>
      <w:lvlJc w:val="left"/>
      <w:pPr>
        <w:ind w:left="6696" w:hanging="360"/>
      </w:pPr>
      <w:rPr>
        <w:rFonts w:hint="default" w:ascii="Wingdings" w:hAnsi="Wingdings"/>
      </w:rPr>
    </w:lvl>
  </w:abstractNum>
  <w:abstractNum w:abstractNumId="14" w15:restartNumberingAfterBreak="0">
    <w:nsid w:val="540879B3"/>
    <w:multiLevelType w:val="hybridMultilevel"/>
    <w:tmpl w:val="1AEC41EA"/>
    <w:lvl w:ilvl="0" w:tplc="3A567986">
      <w:start w:val="1"/>
      <w:numFmt w:val="bullet"/>
      <w:lvlText w:val=""/>
      <w:lvlJc w:val="left"/>
      <w:pPr>
        <w:ind w:left="360" w:hanging="360"/>
      </w:pPr>
      <w:rPr>
        <w:rFonts w:hint="default" w:ascii="Garamond" w:hAnsi="Garamond"/>
        <w:sz w:val="20"/>
        <w:szCs w:val="20"/>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5" w15:restartNumberingAfterBreak="0">
    <w:nsid w:val="564B4BE8"/>
    <w:multiLevelType w:val="hybridMultilevel"/>
    <w:tmpl w:val="867CBD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FED5F1E"/>
    <w:multiLevelType w:val="hybridMultilevel"/>
    <w:tmpl w:val="74622D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67D93C61"/>
    <w:multiLevelType w:val="hybridMultilevel"/>
    <w:tmpl w:val="E38C0AB4"/>
    <w:lvl w:ilvl="0" w:tplc="04090001">
      <w:start w:val="1"/>
      <w:numFmt w:val="bullet"/>
      <w:lvlText w:val=""/>
      <w:lvlJc w:val="left"/>
      <w:pPr>
        <w:ind w:left="936" w:hanging="360"/>
      </w:pPr>
      <w:rPr>
        <w:rFonts w:hint="default" w:ascii="Symbol" w:hAnsi="Symbol"/>
      </w:rPr>
    </w:lvl>
    <w:lvl w:ilvl="1" w:tplc="04090003">
      <w:start w:val="1"/>
      <w:numFmt w:val="bullet"/>
      <w:lvlText w:val="o"/>
      <w:lvlJc w:val="left"/>
      <w:pPr>
        <w:ind w:left="1656" w:hanging="360"/>
      </w:pPr>
      <w:rPr>
        <w:rFonts w:hint="default" w:ascii="Courier New" w:hAnsi="Courier New" w:cs="Courier New"/>
      </w:rPr>
    </w:lvl>
    <w:lvl w:ilvl="2" w:tplc="04090005">
      <w:start w:val="1"/>
      <w:numFmt w:val="bullet"/>
      <w:lvlText w:val=""/>
      <w:lvlJc w:val="left"/>
      <w:pPr>
        <w:ind w:left="2376" w:hanging="360"/>
      </w:pPr>
      <w:rPr>
        <w:rFonts w:hint="default" w:ascii="Wingdings" w:hAnsi="Wingdings"/>
      </w:rPr>
    </w:lvl>
    <w:lvl w:ilvl="3" w:tplc="04090001" w:tentative="1">
      <w:start w:val="1"/>
      <w:numFmt w:val="bullet"/>
      <w:lvlText w:val=""/>
      <w:lvlJc w:val="left"/>
      <w:pPr>
        <w:ind w:left="3096" w:hanging="360"/>
      </w:pPr>
      <w:rPr>
        <w:rFonts w:hint="default" w:ascii="Symbol" w:hAnsi="Symbol"/>
      </w:rPr>
    </w:lvl>
    <w:lvl w:ilvl="4" w:tplc="04090003" w:tentative="1">
      <w:start w:val="1"/>
      <w:numFmt w:val="bullet"/>
      <w:lvlText w:val="o"/>
      <w:lvlJc w:val="left"/>
      <w:pPr>
        <w:ind w:left="3816" w:hanging="360"/>
      </w:pPr>
      <w:rPr>
        <w:rFonts w:hint="default" w:ascii="Courier New" w:hAnsi="Courier New" w:cs="Courier New"/>
      </w:rPr>
    </w:lvl>
    <w:lvl w:ilvl="5" w:tplc="04090005" w:tentative="1">
      <w:start w:val="1"/>
      <w:numFmt w:val="bullet"/>
      <w:lvlText w:val=""/>
      <w:lvlJc w:val="left"/>
      <w:pPr>
        <w:ind w:left="4536" w:hanging="360"/>
      </w:pPr>
      <w:rPr>
        <w:rFonts w:hint="default" w:ascii="Wingdings" w:hAnsi="Wingdings"/>
      </w:rPr>
    </w:lvl>
    <w:lvl w:ilvl="6" w:tplc="04090001" w:tentative="1">
      <w:start w:val="1"/>
      <w:numFmt w:val="bullet"/>
      <w:lvlText w:val=""/>
      <w:lvlJc w:val="left"/>
      <w:pPr>
        <w:ind w:left="5256" w:hanging="360"/>
      </w:pPr>
      <w:rPr>
        <w:rFonts w:hint="default" w:ascii="Symbol" w:hAnsi="Symbol"/>
      </w:rPr>
    </w:lvl>
    <w:lvl w:ilvl="7" w:tplc="04090003" w:tentative="1">
      <w:start w:val="1"/>
      <w:numFmt w:val="bullet"/>
      <w:lvlText w:val="o"/>
      <w:lvlJc w:val="left"/>
      <w:pPr>
        <w:ind w:left="5976" w:hanging="360"/>
      </w:pPr>
      <w:rPr>
        <w:rFonts w:hint="default" w:ascii="Courier New" w:hAnsi="Courier New" w:cs="Courier New"/>
      </w:rPr>
    </w:lvl>
    <w:lvl w:ilvl="8" w:tplc="04090005" w:tentative="1">
      <w:start w:val="1"/>
      <w:numFmt w:val="bullet"/>
      <w:lvlText w:val=""/>
      <w:lvlJc w:val="left"/>
      <w:pPr>
        <w:ind w:left="6696" w:hanging="360"/>
      </w:pPr>
      <w:rPr>
        <w:rFonts w:hint="default" w:ascii="Wingdings" w:hAnsi="Wingdings"/>
      </w:rPr>
    </w:lvl>
  </w:abstractNum>
  <w:abstractNum w:abstractNumId="18" w15:restartNumberingAfterBreak="0">
    <w:nsid w:val="6CF70E2D"/>
    <w:multiLevelType w:val="hybridMultilevel"/>
    <w:tmpl w:val="E9FE44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0"/>
  </w:num>
  <w:num w:numId="2">
    <w:abstractNumId w:val="1"/>
  </w:num>
  <w:num w:numId="3">
    <w:abstractNumId w:val="0"/>
  </w:num>
  <w:num w:numId="4">
    <w:abstractNumId w:val="14"/>
  </w:num>
  <w:num w:numId="5">
    <w:abstractNumId w:val="8"/>
  </w:num>
  <w:num w:numId="6">
    <w:abstractNumId w:val="9"/>
  </w:num>
  <w:num w:numId="7">
    <w:abstractNumId w:val="12"/>
  </w:num>
  <w:num w:numId="8">
    <w:abstractNumId w:val="6"/>
  </w:num>
  <w:num w:numId="9">
    <w:abstractNumId w:val="5"/>
  </w:num>
  <w:num w:numId="10">
    <w:abstractNumId w:val="15"/>
  </w:num>
  <w:num w:numId="11">
    <w:abstractNumId w:val="4"/>
  </w:num>
  <w:num w:numId="12">
    <w:abstractNumId w:val="16"/>
  </w:num>
  <w:num w:numId="13">
    <w:abstractNumId w:val="18"/>
  </w:num>
  <w:num w:numId="14">
    <w:abstractNumId w:val="17"/>
  </w:num>
  <w:num w:numId="15">
    <w:abstractNumId w:val="13"/>
  </w:num>
  <w:num w:numId="16">
    <w:abstractNumId w:val="7"/>
  </w:num>
  <w:num w:numId="17">
    <w:abstractNumId w:val="3"/>
  </w:num>
  <w:num w:numId="18">
    <w:abstractNumId w:val="2"/>
  </w:num>
  <w:num w:numId="19">
    <w:abstractNumId w:val="11"/>
  </w:num>
</w:numbering>
</file>

<file path=word/people.xml><?xml version="1.0" encoding="utf-8"?>
<w15:people xmlns:mc="http://schemas.openxmlformats.org/markup-compatibility/2006" xmlns:w15="http://schemas.microsoft.com/office/word/2012/wordml" mc:Ignorable="w15">
  <w15:person w15:author="Shibi Emmanuel">
    <w15:presenceInfo w15:providerId="Windows Live" w15:userId="51c7597ba6868e98"/>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true"/>
  <w:zoom w:percent="100"/>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3BD"/>
    <w:rsid w:val="0000467B"/>
    <w:rsid w:val="00016B21"/>
    <w:rsid w:val="00023F77"/>
    <w:rsid w:val="0006500D"/>
    <w:rsid w:val="00105214"/>
    <w:rsid w:val="00146056"/>
    <w:rsid w:val="0016205A"/>
    <w:rsid w:val="00185F03"/>
    <w:rsid w:val="001E2887"/>
    <w:rsid w:val="001F4B10"/>
    <w:rsid w:val="00302D72"/>
    <w:rsid w:val="00332CD1"/>
    <w:rsid w:val="003427D8"/>
    <w:rsid w:val="00350A28"/>
    <w:rsid w:val="003819CB"/>
    <w:rsid w:val="003D5D89"/>
    <w:rsid w:val="004A303B"/>
    <w:rsid w:val="004D2751"/>
    <w:rsid w:val="00526B94"/>
    <w:rsid w:val="005740EA"/>
    <w:rsid w:val="00586121"/>
    <w:rsid w:val="005A58B4"/>
    <w:rsid w:val="005A63BD"/>
    <w:rsid w:val="005C1325"/>
    <w:rsid w:val="005D67EC"/>
    <w:rsid w:val="00611BA4"/>
    <w:rsid w:val="00637C81"/>
    <w:rsid w:val="00677EAC"/>
    <w:rsid w:val="00696FC4"/>
    <w:rsid w:val="006A498A"/>
    <w:rsid w:val="006C1E78"/>
    <w:rsid w:val="006F6149"/>
    <w:rsid w:val="007C2C18"/>
    <w:rsid w:val="007D119F"/>
    <w:rsid w:val="007D5238"/>
    <w:rsid w:val="007D6D67"/>
    <w:rsid w:val="007E68CB"/>
    <w:rsid w:val="00814441"/>
    <w:rsid w:val="008434F8"/>
    <w:rsid w:val="00854EAA"/>
    <w:rsid w:val="008F285E"/>
    <w:rsid w:val="00903AC8"/>
    <w:rsid w:val="00916EE3"/>
    <w:rsid w:val="00931A1F"/>
    <w:rsid w:val="00974C69"/>
    <w:rsid w:val="009A028A"/>
    <w:rsid w:val="009B0914"/>
    <w:rsid w:val="009E29CF"/>
    <w:rsid w:val="009E44A5"/>
    <w:rsid w:val="00A14189"/>
    <w:rsid w:val="00A3242D"/>
    <w:rsid w:val="00A50F70"/>
    <w:rsid w:val="00AC1C31"/>
    <w:rsid w:val="00AE7F60"/>
    <w:rsid w:val="00AF5F0E"/>
    <w:rsid w:val="00B30B45"/>
    <w:rsid w:val="00B33DBD"/>
    <w:rsid w:val="00B9759B"/>
    <w:rsid w:val="00BB17DC"/>
    <w:rsid w:val="00C23AD6"/>
    <w:rsid w:val="00C33C57"/>
    <w:rsid w:val="00C45389"/>
    <w:rsid w:val="00C62F80"/>
    <w:rsid w:val="00C644AF"/>
    <w:rsid w:val="00C94D3D"/>
    <w:rsid w:val="00CA6AAE"/>
    <w:rsid w:val="00CB5938"/>
    <w:rsid w:val="00CB623E"/>
    <w:rsid w:val="00D10633"/>
    <w:rsid w:val="00D13F52"/>
    <w:rsid w:val="00D42920"/>
    <w:rsid w:val="00D808BC"/>
    <w:rsid w:val="00DA0D5E"/>
    <w:rsid w:val="00E30439"/>
    <w:rsid w:val="00E474F8"/>
    <w:rsid w:val="00E51FA5"/>
    <w:rsid w:val="00E64561"/>
    <w:rsid w:val="00E66EA0"/>
    <w:rsid w:val="00E84780"/>
    <w:rsid w:val="00E8776C"/>
    <w:rsid w:val="00EA022A"/>
    <w:rsid w:val="00EB3B96"/>
    <w:rsid w:val="00EC353A"/>
    <w:rsid w:val="00F74F82"/>
    <w:rsid w:val="00F91D5E"/>
    <w:rsid w:val="00FB7639"/>
    <w:rsid w:val="43A2DA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4D00D"/>
  <w15:chartTrackingRefBased/>
  <w15:docId w15:val="{45BD3B2F-1946-4559-AEAD-A0FC903EB7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qFormat/>
    <w:rsid w:val="005A63BD"/>
    <w:pPr>
      <w:tabs>
        <w:tab w:val="right" w:pos="6480"/>
      </w:tabs>
      <w:spacing w:before="100" w:after="0" w:line="240" w:lineRule="auto"/>
      <w:outlineLvl w:val="0"/>
    </w:pPr>
    <w:rPr>
      <w:rFonts w:ascii="Garamond" w:hAnsi="Garamond" w:eastAsia="Times New Roman" w:cs="Arial"/>
      <w:b/>
      <w:bCs/>
      <w:szCs w:val="20"/>
      <w:lang w:val="en-US"/>
    </w:rPr>
  </w:style>
  <w:style w:type="paragraph" w:styleId="Heading2">
    <w:name w:val="heading 2"/>
    <w:basedOn w:val="1stlinewspace"/>
    <w:next w:val="Normal"/>
    <w:link w:val="Heading2Char"/>
    <w:qFormat/>
    <w:rsid w:val="005A63BD"/>
    <w:pPr>
      <w:outlineLvl w:val="1"/>
    </w:pPr>
    <w:rPr>
      <w:b/>
      <w:bCs w:val="0"/>
    </w:rPr>
  </w:style>
  <w:style w:type="paragraph" w:styleId="Heading3">
    <w:name w:val="heading 3"/>
    <w:basedOn w:val="Normal"/>
    <w:next w:val="Normal"/>
    <w:link w:val="Heading3Char"/>
    <w:uiPriority w:val="9"/>
    <w:semiHidden/>
    <w:unhideWhenUsed/>
    <w:qFormat/>
    <w:rsid w:val="005A63BD"/>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5A63BD"/>
    <w:pPr>
      <w:spacing w:after="0" w:line="240" w:lineRule="auto"/>
    </w:pPr>
  </w:style>
  <w:style w:type="character" w:styleId="Heading1Char" w:customStyle="1">
    <w:name w:val="Heading 1 Char"/>
    <w:basedOn w:val="DefaultParagraphFont"/>
    <w:link w:val="Heading1"/>
    <w:rsid w:val="005A63BD"/>
    <w:rPr>
      <w:rFonts w:ascii="Garamond" w:hAnsi="Garamond" w:eastAsia="Times New Roman" w:cs="Arial"/>
      <w:b/>
      <w:bCs/>
      <w:szCs w:val="20"/>
      <w:lang w:val="en-US"/>
    </w:rPr>
  </w:style>
  <w:style w:type="character" w:styleId="Heading2Char" w:customStyle="1">
    <w:name w:val="Heading 2 Char"/>
    <w:basedOn w:val="DefaultParagraphFont"/>
    <w:link w:val="Heading2"/>
    <w:rsid w:val="005A63BD"/>
    <w:rPr>
      <w:rFonts w:ascii="Garamond" w:hAnsi="Garamond" w:eastAsia="Times New Roman" w:cs="Times New Roman"/>
      <w:b/>
      <w:sz w:val="20"/>
      <w:szCs w:val="24"/>
      <w:lang w:val="en-US"/>
    </w:rPr>
  </w:style>
  <w:style w:type="paragraph" w:styleId="1stlinewspace" w:customStyle="1">
    <w:name w:val="1st line w/space"/>
    <w:basedOn w:val="Normal"/>
    <w:link w:val="1stlinewspaceCharChar"/>
    <w:rsid w:val="005A63BD"/>
    <w:pPr>
      <w:spacing w:before="120" w:after="0" w:line="240" w:lineRule="auto"/>
    </w:pPr>
    <w:rPr>
      <w:rFonts w:ascii="Garamond" w:hAnsi="Garamond" w:eastAsia="Times New Roman" w:cs="Times New Roman"/>
      <w:bCs/>
      <w:sz w:val="20"/>
      <w:szCs w:val="24"/>
      <w:lang w:val="en-US"/>
    </w:rPr>
  </w:style>
  <w:style w:type="paragraph" w:styleId="Location" w:customStyle="1">
    <w:name w:val="Location"/>
    <w:basedOn w:val="Normal"/>
    <w:link w:val="LocationCharChar"/>
    <w:rsid w:val="005A63BD"/>
    <w:pPr>
      <w:tabs>
        <w:tab w:val="right" w:pos="6480"/>
      </w:tabs>
      <w:spacing w:before="20" w:after="0" w:line="240" w:lineRule="auto"/>
    </w:pPr>
    <w:rPr>
      <w:rFonts w:ascii="Garamond" w:hAnsi="Garamond" w:eastAsia="Times New Roman" w:cs="Arial"/>
      <w:i/>
      <w:iCs/>
      <w:spacing w:val="8"/>
      <w:sz w:val="20"/>
      <w:szCs w:val="20"/>
      <w:lang w:val="en-US"/>
    </w:rPr>
  </w:style>
  <w:style w:type="character" w:styleId="LocationCharChar" w:customStyle="1">
    <w:name w:val="Location Char Char"/>
    <w:basedOn w:val="DefaultParagraphFont"/>
    <w:link w:val="Location"/>
    <w:rsid w:val="005A63BD"/>
    <w:rPr>
      <w:rFonts w:ascii="Garamond" w:hAnsi="Garamond" w:eastAsia="Times New Roman" w:cs="Arial"/>
      <w:i/>
      <w:iCs/>
      <w:spacing w:val="8"/>
      <w:sz w:val="20"/>
      <w:szCs w:val="20"/>
      <w:lang w:val="en-US"/>
    </w:rPr>
  </w:style>
  <w:style w:type="character" w:styleId="1stlinewspaceCharChar" w:customStyle="1">
    <w:name w:val="1st line w/space Char Char"/>
    <w:basedOn w:val="DefaultParagraphFont"/>
    <w:link w:val="1stlinewspace"/>
    <w:rsid w:val="005A63BD"/>
    <w:rPr>
      <w:rFonts w:ascii="Garamond" w:hAnsi="Garamond" w:eastAsia="Times New Roman" w:cs="Times New Roman"/>
      <w:bCs/>
      <w:sz w:val="20"/>
      <w:szCs w:val="24"/>
      <w:lang w:val="en-US"/>
    </w:rPr>
  </w:style>
  <w:style w:type="paragraph" w:styleId="College" w:customStyle="1">
    <w:name w:val="College"/>
    <w:basedOn w:val="1stlinewspace"/>
    <w:link w:val="CollegeCharChar"/>
    <w:rsid w:val="005A63BD"/>
    <w:pPr>
      <w:spacing w:before="0"/>
    </w:pPr>
    <w:rPr>
      <w:b/>
      <w:bCs w:val="0"/>
      <w:i/>
    </w:rPr>
  </w:style>
  <w:style w:type="character" w:styleId="CollegeCharChar" w:customStyle="1">
    <w:name w:val="College Char Char"/>
    <w:basedOn w:val="1stlinewspaceCharChar"/>
    <w:link w:val="College"/>
    <w:rsid w:val="005A63BD"/>
    <w:rPr>
      <w:rFonts w:ascii="Garamond" w:hAnsi="Garamond" w:eastAsia="Times New Roman" w:cs="Times New Roman"/>
      <w:b/>
      <w:bCs w:val="0"/>
      <w:i/>
      <w:sz w:val="20"/>
      <w:szCs w:val="24"/>
      <w:lang w:val="en-US"/>
    </w:rPr>
  </w:style>
  <w:style w:type="character" w:styleId="Heading3Char" w:customStyle="1">
    <w:name w:val="Heading 3 Char"/>
    <w:basedOn w:val="DefaultParagraphFont"/>
    <w:link w:val="Heading3"/>
    <w:uiPriority w:val="9"/>
    <w:semiHidden/>
    <w:rsid w:val="005A63BD"/>
    <w:rPr>
      <w:rFonts w:asciiTheme="majorHAnsi" w:hAnsiTheme="majorHAnsi" w:eastAsiaTheme="majorEastAsia" w:cstheme="majorBidi"/>
      <w:color w:val="1F4D78" w:themeColor="accent1" w:themeShade="7F"/>
      <w:sz w:val="24"/>
      <w:szCs w:val="24"/>
    </w:rPr>
  </w:style>
  <w:style w:type="numbering" w:styleId="Bulletedlist" w:customStyle="1">
    <w:name w:val="Bulleted list"/>
    <w:basedOn w:val="NoList"/>
    <w:rsid w:val="005A63BD"/>
    <w:pPr>
      <w:numPr>
        <w:numId w:val="1"/>
      </w:numPr>
    </w:pPr>
  </w:style>
  <w:style w:type="character" w:styleId="Hyperlink">
    <w:name w:val="Hyperlink"/>
    <w:basedOn w:val="DefaultParagraphFont"/>
    <w:uiPriority w:val="99"/>
    <w:unhideWhenUsed/>
    <w:rsid w:val="00854EAA"/>
    <w:rPr>
      <w:color w:val="0563C1" w:themeColor="hyperlink"/>
      <w:u w:val="single"/>
    </w:rPr>
  </w:style>
  <w:style w:type="character" w:styleId="UnresolvedMention1" w:customStyle="1">
    <w:name w:val="Unresolved Mention1"/>
    <w:basedOn w:val="DefaultParagraphFont"/>
    <w:uiPriority w:val="99"/>
    <w:semiHidden/>
    <w:unhideWhenUsed/>
    <w:rsid w:val="00854EAA"/>
    <w:rPr>
      <w:color w:val="605E5C"/>
      <w:shd w:val="clear" w:color="auto" w:fill="E1DFDD"/>
    </w:rPr>
  </w:style>
  <w:style w:type="paragraph" w:styleId="ListParagraph">
    <w:name w:val="List Paragraph"/>
    <w:basedOn w:val="Normal"/>
    <w:uiPriority w:val="34"/>
    <w:qFormat/>
    <w:rsid w:val="005740EA"/>
    <w:pPr>
      <w:ind w:left="720"/>
      <w:contextualSpacing/>
    </w:pPr>
  </w:style>
  <w:style w:type="paragraph" w:styleId="Header">
    <w:name w:val="header"/>
    <w:basedOn w:val="Normal"/>
    <w:link w:val="HeaderChar"/>
    <w:uiPriority w:val="99"/>
    <w:unhideWhenUsed/>
    <w:rsid w:val="003427D8"/>
    <w:pPr>
      <w:tabs>
        <w:tab w:val="center" w:pos="4513"/>
        <w:tab w:val="right" w:pos="9026"/>
      </w:tabs>
      <w:spacing w:after="0" w:line="240" w:lineRule="auto"/>
    </w:pPr>
  </w:style>
  <w:style w:type="character" w:styleId="HeaderChar" w:customStyle="1">
    <w:name w:val="Header Char"/>
    <w:basedOn w:val="DefaultParagraphFont"/>
    <w:link w:val="Header"/>
    <w:uiPriority w:val="99"/>
    <w:rsid w:val="003427D8"/>
  </w:style>
  <w:style w:type="paragraph" w:styleId="Footer">
    <w:name w:val="footer"/>
    <w:basedOn w:val="Normal"/>
    <w:link w:val="FooterChar"/>
    <w:uiPriority w:val="99"/>
    <w:unhideWhenUsed/>
    <w:rsid w:val="003427D8"/>
    <w:pPr>
      <w:tabs>
        <w:tab w:val="center" w:pos="4513"/>
        <w:tab w:val="right" w:pos="9026"/>
      </w:tabs>
      <w:spacing w:after="0" w:line="240" w:lineRule="auto"/>
    </w:pPr>
  </w:style>
  <w:style w:type="character" w:styleId="FooterChar" w:customStyle="1">
    <w:name w:val="Footer Char"/>
    <w:basedOn w:val="DefaultParagraphFont"/>
    <w:link w:val="Footer"/>
    <w:uiPriority w:val="99"/>
    <w:rsid w:val="003427D8"/>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879428">
      <w:bodyDiv w:val="1"/>
      <w:marLeft w:val="0"/>
      <w:marRight w:val="0"/>
      <w:marTop w:val="0"/>
      <w:marBottom w:val="0"/>
      <w:divBdr>
        <w:top w:val="none" w:sz="0" w:space="0" w:color="auto"/>
        <w:left w:val="none" w:sz="0" w:space="0" w:color="auto"/>
        <w:bottom w:val="none" w:sz="0" w:space="0" w:color="auto"/>
        <w:right w:val="none" w:sz="0" w:space="0" w:color="auto"/>
      </w:divBdr>
    </w:div>
    <w:div w:id="1214081875">
      <w:bodyDiv w:val="1"/>
      <w:marLeft w:val="0"/>
      <w:marRight w:val="0"/>
      <w:marTop w:val="0"/>
      <w:marBottom w:val="0"/>
      <w:divBdr>
        <w:top w:val="none" w:sz="0" w:space="0" w:color="auto"/>
        <w:left w:val="none" w:sz="0" w:space="0" w:color="auto"/>
        <w:bottom w:val="none" w:sz="0" w:space="0" w:color="auto"/>
        <w:right w:val="none" w:sz="0" w:space="0" w:color="auto"/>
      </w:divBdr>
    </w:div>
    <w:div w:id="121963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comments" Target="/word/comments.xml" Id="R4b49dbbf437c4350" /><Relationship Type="http://schemas.microsoft.com/office/2011/relationships/people" Target="/word/people.xml" Id="Rafe870e2808f4131" /><Relationship Type="http://schemas.microsoft.com/office/2011/relationships/commentsExtended" Target="/word/commentsExtended.xml" Id="R88d11fecdc01419e" /><Relationship Type="http://schemas.microsoft.com/office/2016/09/relationships/commentsIds" Target="/word/commentsIds.xml" Id="Rc194e3949f7a4cf8" /><Relationship Type="http://schemas.microsoft.com/office/2018/08/relationships/commentsExtensible" Target="/word/commentsExtensible.xml" Id="R6457c08b479342a7" /><Relationship Type="http://schemas.openxmlformats.org/officeDocument/2006/relationships/header" Target="/word/header.xml" Id="R153953057cc34634" /><Relationship Type="http://schemas.openxmlformats.org/officeDocument/2006/relationships/footer" Target="/word/footer.xml" Id="R3bcfef68bbed4d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ashlesha</dc:creator>
  <keywords/>
  <dc:description/>
  <lastModifiedBy>Shibi Emmanuel</lastModifiedBy>
  <revision>3</revision>
  <dcterms:created xsi:type="dcterms:W3CDTF">2020-09-03T06:26:00.0000000Z</dcterms:created>
  <dcterms:modified xsi:type="dcterms:W3CDTF">2020-09-03T09:40:13.5898975Z</dcterms:modified>
</coreProperties>
</file>